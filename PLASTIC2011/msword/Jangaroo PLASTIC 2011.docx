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CC4" w:rsidRPr="00DD6CC4" w:rsidRDefault="00DD6CC4" w:rsidP="00DD6CC4">
      <w:pPr>
        <w:pStyle w:val="Titel"/>
        <w:rPr>
          <w:lang w:val="en-US"/>
        </w:rPr>
      </w:pPr>
      <w:r w:rsidRPr="00DD6CC4">
        <w:rPr>
          <w:lang w:val="en-US"/>
        </w:rPr>
        <w:t>Enterprise JavaScript with Jangaroo</w:t>
      </w:r>
    </w:p>
    <w:p w:rsidR="00DD6CC4" w:rsidRPr="00DD6CC4" w:rsidRDefault="00DD6CC4" w:rsidP="00DD6CC4">
      <w:pPr>
        <w:pStyle w:val="Untertitel"/>
        <w:rPr>
          <w:lang w:val="en-US"/>
        </w:rPr>
      </w:pPr>
      <w:r>
        <w:rPr>
          <w:lang w:val="en-US"/>
        </w:rPr>
        <w:t>Using ActionScript 3 for JavaScript “Programming in the Large”</w:t>
      </w:r>
    </w:p>
    <w:p w:rsidR="00000000" w:rsidRDefault="00E63FA6">
      <w:pPr>
        <w:pStyle w:val="berschrift3"/>
        <w:rPr>
          <w:ins w:id="0" w:author="Andreas Gawecki" w:date="2011-08-17T18:07:00Z"/>
          <w:lang w:val="en-US"/>
          <w:rPrChange w:id="1" w:author="Andreas Gawecki" w:date="2011-08-17T18:07:00Z">
            <w:rPr>
              <w:ins w:id="2" w:author="Andreas Gawecki" w:date="2011-08-17T18:07:00Z"/>
            </w:rPr>
          </w:rPrChange>
        </w:rPr>
        <w:pPrChange w:id="3" w:author="Andreas Gawecki" w:date="2011-08-18T17:52:00Z">
          <w:pPr>
            <w:pStyle w:val="berschrift1"/>
          </w:pPr>
        </w:pPrChange>
      </w:pPr>
      <w:ins w:id="4" w:author="Andreas Gawecki" w:date="2011-08-17T18:07:00Z">
        <w:r>
          <w:rPr>
            <w:lang w:val="en-US"/>
          </w:rPr>
          <w:t xml:space="preserve">Andreas Gawecki and Frank Wienberg, </w:t>
        </w:r>
        <w:proofErr w:type="gramStart"/>
        <w:r>
          <w:rPr>
            <w:lang w:val="en-US"/>
          </w:rPr>
          <w:t>CoreMedia</w:t>
        </w:r>
        <w:proofErr w:type="gramEnd"/>
        <w:r>
          <w:rPr>
            <w:lang w:val="en-US"/>
          </w:rPr>
          <w:br/>
          <w:t>{</w:t>
        </w:r>
        <w:proofErr w:type="spellStart"/>
        <w:r>
          <w:rPr>
            <w:lang w:val="en-US"/>
          </w:rPr>
          <w:t>andreas.gawecki,</w:t>
        </w:r>
      </w:ins>
      <w:ins w:id="5" w:author="Andreas Gawecki" w:date="2011-08-17T18:08:00Z">
        <w:r>
          <w:rPr>
            <w:lang w:val="en-US"/>
          </w:rPr>
          <w:t>frank.wienberg</w:t>
        </w:r>
        <w:proofErr w:type="spellEnd"/>
        <w:r>
          <w:rPr>
            <w:lang w:val="en-US"/>
          </w:rPr>
          <w:t>}@coremedia.com</w:t>
        </w:r>
      </w:ins>
    </w:p>
    <w:p w:rsidR="00DD6CC4" w:rsidRPr="00DD6CC4" w:rsidRDefault="0067353E" w:rsidP="00DD6CC4">
      <w:pPr>
        <w:pStyle w:val="berschrift1"/>
        <w:rPr>
          <w:lang w:val="en-US"/>
        </w:rPr>
      </w:pPr>
      <w:r w:rsidRPr="0067353E">
        <w:rPr>
          <w:lang w:val="en-US"/>
          <w:rPrChange w:id="6" w:author="Andreas Gawecki" w:date="2011-08-17T18:07:00Z">
            <w:rPr/>
          </w:rPrChange>
        </w:rPr>
        <w:t>Abstract</w:t>
      </w:r>
    </w:p>
    <w:p w:rsidR="007172B2" w:rsidRPr="00DD6CC4" w:rsidRDefault="00DD6CC4" w:rsidP="00DD6CC4">
      <w:pPr>
        <w:rPr>
          <w:lang w:val="en-US"/>
        </w:rPr>
      </w:pPr>
      <w:del w:id="7" w:author="Frank Wienber" w:date="2011-08-18T21:22:00Z">
        <w:r w:rsidDel="007172B2">
          <w:rPr>
            <w:lang w:val="en-US"/>
          </w:rPr>
          <w:delText>TODO</w:delText>
        </w:r>
      </w:del>
      <w:ins w:id="8" w:author="Frank Wienber" w:date="2011-08-18T21:22:00Z">
        <w:r w:rsidR="007172B2">
          <w:rPr>
            <w:lang w:val="en-US"/>
          </w:rPr>
          <w:t>By compiling ActionScript 3</w:t>
        </w:r>
      </w:ins>
      <w:ins w:id="9" w:author="Frank Wienber" w:date="2011-08-18T21:23:00Z">
        <w:r w:rsidR="007172B2">
          <w:rPr>
            <w:lang w:val="en-US"/>
          </w:rPr>
          <w:t xml:space="preserve"> to JavaScript, </w:t>
        </w:r>
      </w:ins>
      <w:ins w:id="10" w:author="Frank Wienber" w:date="2011-08-18T21:24:00Z">
        <w:r w:rsidR="007172B2">
          <w:rPr>
            <w:lang w:val="en-US"/>
          </w:rPr>
          <w:t xml:space="preserve">the Open Source project </w:t>
        </w:r>
      </w:ins>
      <w:ins w:id="11" w:author="Frank Wienber" w:date="2011-08-18T21:23:00Z">
        <w:r w:rsidR="007172B2">
          <w:rPr>
            <w:lang w:val="en-US"/>
          </w:rPr>
          <w:t>Jangaroo lets web developers utilize a superior language for building large scale web applications.</w:t>
        </w:r>
      </w:ins>
      <w:ins w:id="12" w:author="Frank Wienber" w:date="2011-08-18T21:27:00Z">
        <w:r w:rsidR="007172B2">
          <w:rPr>
            <w:lang w:val="en-US"/>
          </w:rPr>
          <w:t xml:space="preserve"> Since JavaScript is used as the target language, no browser plug-in is needed to run Jangaroo applications.</w:t>
        </w:r>
      </w:ins>
      <w:ins w:id="13" w:author="Frank Wienber" w:date="2011-08-18T21:23:00Z">
        <w:r w:rsidR="007172B2">
          <w:rPr>
            <w:lang w:val="en-US"/>
          </w:rPr>
          <w:t xml:space="preserve"> </w:t>
        </w:r>
      </w:ins>
      <w:ins w:id="14" w:author="Frank Wienber" w:date="2011-08-18T21:24:00Z">
        <w:r w:rsidR="007172B2">
          <w:rPr>
            <w:lang w:val="en-US"/>
          </w:rPr>
          <w:t xml:space="preserve">Jangaroo reuses and </w:t>
        </w:r>
      </w:ins>
      <w:ins w:id="15" w:author="Frank Wienber" w:date="2011-08-18T21:30:00Z">
        <w:r w:rsidR="007172B2">
          <w:rPr>
            <w:lang w:val="en-US"/>
          </w:rPr>
          <w:t>provides</w:t>
        </w:r>
      </w:ins>
      <w:ins w:id="16" w:author="Frank Wienber" w:date="2011-08-18T21:24:00Z">
        <w:r w:rsidR="007172B2">
          <w:rPr>
            <w:lang w:val="en-US"/>
          </w:rPr>
          <w:t xml:space="preserve"> professional tools </w:t>
        </w:r>
      </w:ins>
      <w:ins w:id="17" w:author="Frank Wienber" w:date="2011-08-18T21:28:00Z">
        <w:r w:rsidR="007172B2">
          <w:rPr>
            <w:lang w:val="en-US"/>
          </w:rPr>
          <w:t xml:space="preserve">supporting the complete software development lifecycle. </w:t>
        </w:r>
      </w:ins>
      <w:ins w:id="18" w:author="Andreas Gawecki" w:date="2011-08-18T16:16:00Z">
        <w:r w:rsidR="00EB1015">
          <w:rPr>
            <w:lang w:val="en-US"/>
          </w:rPr>
          <w:t xml:space="preserve">CoreMedia uses the Jangaroo tool chain </w:t>
        </w:r>
      </w:ins>
      <w:ins w:id="19" w:author="Andreas Gawecki" w:date="2011-08-18T16:24:00Z">
        <w:r w:rsidR="00AC3D13">
          <w:rPr>
            <w:lang w:val="en-US"/>
          </w:rPr>
          <w:t>ex</w:t>
        </w:r>
      </w:ins>
      <w:ins w:id="20" w:author="Andreas Gawecki" w:date="2011-08-18T16:23:00Z">
        <w:r w:rsidR="00AC3D13">
          <w:rPr>
            <w:lang w:val="en-US"/>
          </w:rPr>
          <w:t xml:space="preserve">tensively </w:t>
        </w:r>
      </w:ins>
      <w:ins w:id="21" w:author="Andreas Gawecki" w:date="2011-08-18T16:21:00Z">
        <w:r w:rsidR="00EB1015">
          <w:rPr>
            <w:lang w:val="en-US"/>
          </w:rPr>
          <w:t xml:space="preserve">to aid the development of </w:t>
        </w:r>
      </w:ins>
      <w:ins w:id="22" w:author="Andreas Gawecki" w:date="2011-08-18T16:17:00Z">
        <w:r w:rsidR="00EB1015">
          <w:rPr>
            <w:lang w:val="en-US"/>
          </w:rPr>
          <w:t xml:space="preserve">CoreMedia Studio, a </w:t>
        </w:r>
      </w:ins>
      <w:ins w:id="23" w:author="Andreas Gawecki" w:date="2011-08-18T16:18:00Z">
        <w:r w:rsidR="00EB1015">
          <w:rPr>
            <w:lang w:val="en-US"/>
          </w:rPr>
          <w:t>large</w:t>
        </w:r>
      </w:ins>
      <w:ins w:id="24" w:author="Andreas Gawecki" w:date="2011-08-18T16:27:00Z">
        <w:r w:rsidR="00287AB8">
          <w:rPr>
            <w:lang w:val="en-US"/>
          </w:rPr>
          <w:t xml:space="preserve"> </w:t>
        </w:r>
      </w:ins>
      <w:ins w:id="25" w:author="Andreas Gawecki" w:date="2011-08-18T16:18:00Z">
        <w:r w:rsidR="00EB1015">
          <w:rPr>
            <w:lang w:val="en-US"/>
          </w:rPr>
          <w:t xml:space="preserve">scale </w:t>
        </w:r>
      </w:ins>
      <w:ins w:id="26" w:author="Andreas Gawecki" w:date="2011-08-18T16:27:00Z">
        <w:r w:rsidR="00287AB8">
          <w:rPr>
            <w:lang w:val="en-US"/>
          </w:rPr>
          <w:t xml:space="preserve">web </w:t>
        </w:r>
      </w:ins>
      <w:ins w:id="27" w:author="Andreas Gawecki" w:date="2011-08-18T16:17:00Z">
        <w:r w:rsidR="00EB1015">
          <w:rPr>
            <w:lang w:val="en-US"/>
          </w:rPr>
          <w:t xml:space="preserve">application which </w:t>
        </w:r>
      </w:ins>
      <w:ins w:id="28" w:author="Andreas Gawecki" w:date="2011-08-18T16:18:00Z">
        <w:r w:rsidR="00EB1015">
          <w:rPr>
            <w:lang w:val="en-US"/>
          </w:rPr>
          <w:t xml:space="preserve">provides the </w:t>
        </w:r>
      </w:ins>
      <w:ins w:id="29" w:author="Andreas Gawecki" w:date="2011-08-18T16:17:00Z">
        <w:r w:rsidR="00EB1015">
          <w:rPr>
            <w:lang w:val="en-US"/>
          </w:rPr>
          <w:t xml:space="preserve">user interface </w:t>
        </w:r>
      </w:ins>
      <w:ins w:id="30" w:author="Andreas Gawecki" w:date="2011-08-18T16:18:00Z">
        <w:r w:rsidR="00EB1015">
          <w:rPr>
            <w:lang w:val="en-US"/>
          </w:rPr>
          <w:t xml:space="preserve">for the CoreMedia Web Content Management System. </w:t>
        </w:r>
      </w:ins>
      <w:ins w:id="31" w:author="Frank Wienber" w:date="2011-08-18T21:28:00Z">
        <w:r w:rsidR="007172B2">
          <w:rPr>
            <w:lang w:val="en-US"/>
          </w:rPr>
          <w:t>This paper gives an overview of Jangaroo</w:t>
        </w:r>
      </w:ins>
      <w:ins w:id="32" w:author="Frank Wienber" w:date="2011-08-18T21:29:00Z">
        <w:r w:rsidR="007172B2">
          <w:rPr>
            <w:lang w:val="en-US"/>
          </w:rPr>
          <w:t xml:space="preserve"> and offers insight into </w:t>
        </w:r>
      </w:ins>
      <w:ins w:id="33" w:author="Frank Wienber" w:date="2011-08-18T21:30:00Z">
        <w:r w:rsidR="007172B2">
          <w:rPr>
            <w:lang w:val="en-US"/>
          </w:rPr>
          <w:t xml:space="preserve">concepts and </w:t>
        </w:r>
      </w:ins>
      <w:ins w:id="34" w:author="Frank Wienber" w:date="2011-08-18T21:29:00Z">
        <w:r w:rsidR="007172B2">
          <w:rPr>
            <w:lang w:val="en-US"/>
          </w:rPr>
          <w:t>inner workings of the Jangaroo compiler and runtime</w:t>
        </w:r>
      </w:ins>
      <w:ins w:id="35" w:author="Frank Wienber" w:date="2011-08-18T21:30:00Z">
        <w:r w:rsidR="007172B2">
          <w:rPr>
            <w:lang w:val="en-US"/>
          </w:rPr>
          <w:t xml:space="preserve"> support</w:t>
        </w:r>
      </w:ins>
      <w:ins w:id="36" w:author="Frank Wienber" w:date="2011-08-18T21:29:00Z">
        <w:r w:rsidR="007172B2">
          <w:rPr>
            <w:lang w:val="en-US"/>
          </w:rPr>
          <w:t>.</w:t>
        </w:r>
      </w:ins>
    </w:p>
    <w:p w:rsidR="00DD6CC4" w:rsidRPr="00DD6CC4" w:rsidRDefault="00DD6CC4" w:rsidP="00DD6CC4">
      <w:pPr>
        <w:pStyle w:val="berschrift1"/>
        <w:rPr>
          <w:lang w:val="en-US"/>
        </w:rPr>
      </w:pPr>
      <w:r w:rsidRPr="00DD6CC4">
        <w:rPr>
          <w:lang w:val="en-US"/>
        </w:rPr>
        <w:t>Introduction</w:t>
      </w:r>
    </w:p>
    <w:p w:rsidR="00DD6CC4" w:rsidRPr="00DD6CC4" w:rsidRDefault="00DD6CC4" w:rsidP="00DD6CC4">
      <w:pPr>
        <w:rPr>
          <w:lang w:val="en-US"/>
        </w:rPr>
      </w:pPr>
      <w:r w:rsidRPr="00DD6CC4">
        <w:rPr>
          <w:lang w:val="en-US"/>
        </w:rPr>
        <w:t>Jangaroo</w:t>
      </w:r>
      <w:ins w:id="37" w:author="Andreas Gawecki" w:date="2011-08-17T18:10:00Z">
        <w:r w:rsidR="00E63FA6">
          <w:rPr>
            <w:lang w:val="en-US"/>
          </w:rPr>
          <w:t xml:space="preserve"> (www.jangaroo.net)</w:t>
        </w:r>
      </w:ins>
      <w:r w:rsidRPr="00DD6CC4">
        <w:rPr>
          <w:lang w:val="en-US"/>
        </w:rPr>
        <w:t xml:space="preserve"> is a set of tools which bring enterprise language features to JavaScript programmers. This includes classes and inheritance, interfaces, packages, and private members. These language features are </w:t>
      </w:r>
      <w:commentRangeStart w:id="38"/>
      <w:r w:rsidRPr="00DD6CC4">
        <w:rPr>
          <w:lang w:val="en-US"/>
        </w:rPr>
        <w:t>most valuable</w:t>
      </w:r>
      <w:commentRangeEnd w:id="38"/>
      <w:r w:rsidR="00AA4B99">
        <w:rPr>
          <w:rStyle w:val="Kommentarzeichen"/>
        </w:rPr>
        <w:commentReference w:id="38"/>
      </w:r>
      <w:r w:rsidRPr="00DD6CC4">
        <w:rPr>
          <w:lang w:val="en-US"/>
        </w:rPr>
        <w:t xml:space="preserve"> when it comes to programming large-scale client-side </w:t>
      </w:r>
      <w:ins w:id="39" w:author="Andreas Gawecki" w:date="2011-08-16T16:43:00Z">
        <w:r w:rsidR="008C17A2">
          <w:rPr>
            <w:lang w:val="en-US"/>
          </w:rPr>
          <w:t>w</w:t>
        </w:r>
      </w:ins>
      <w:del w:id="40" w:author="Andreas Gawecki" w:date="2011-08-16T16:43:00Z">
        <w:r w:rsidRPr="00DD6CC4" w:rsidDel="008C17A2">
          <w:rPr>
            <w:lang w:val="en-US"/>
          </w:rPr>
          <w:delText>W</w:delText>
        </w:r>
      </w:del>
      <w:r w:rsidRPr="00DD6CC4">
        <w:rPr>
          <w:lang w:val="en-US"/>
        </w:rPr>
        <w:t xml:space="preserve">eb applications, where you otherwise would have used JavaScript directly. They are </w:t>
      </w:r>
      <w:commentRangeStart w:id="41"/>
      <w:r w:rsidRPr="00DD6CC4">
        <w:rPr>
          <w:lang w:val="en-US"/>
        </w:rPr>
        <w:t xml:space="preserve">extremely </w:t>
      </w:r>
      <w:commentRangeEnd w:id="41"/>
      <w:r w:rsidR="00AA4B99">
        <w:rPr>
          <w:rStyle w:val="Kommentarzeichen"/>
        </w:rPr>
        <w:commentReference w:id="41"/>
      </w:r>
      <w:r w:rsidRPr="00DD6CC4">
        <w:rPr>
          <w:lang w:val="en-US"/>
        </w:rPr>
        <w:t>helpful for creating frameworks with explicit public APIs, but also for larger applications which use such frameworks.</w:t>
      </w:r>
    </w:p>
    <w:p w:rsidR="00DD6CC4" w:rsidRPr="00DD6CC4" w:rsidRDefault="00DD6CC4" w:rsidP="00DD6CC4">
      <w:pPr>
        <w:rPr>
          <w:lang w:val="en-US"/>
        </w:rPr>
      </w:pPr>
      <w:r w:rsidRPr="00DD6CC4">
        <w:rPr>
          <w:lang w:val="en-US"/>
        </w:rPr>
        <w:t>The main Jangaroo tool is a compiler which translates a subset of ActionScript 3</w:t>
      </w:r>
      <w:customXmlInsRangeStart w:id="42" w:author="Andreas Gawecki" w:date="2011-08-19T10:36:00Z"/>
      <w:sdt>
        <w:sdtPr>
          <w:rPr>
            <w:lang w:val="en-US"/>
          </w:rPr>
          <w:id w:val="79566379"/>
          <w:citation/>
        </w:sdtPr>
        <w:sdtContent>
          <w:customXmlInsRangeEnd w:id="42"/>
          <w:ins w:id="43" w:author="Andreas Gawecki" w:date="2011-08-19T10:36:00Z">
            <w:r w:rsidR="0067353E">
              <w:rPr>
                <w:lang w:val="en-US"/>
              </w:rPr>
              <w:fldChar w:fldCharType="begin"/>
            </w:r>
            <w:r w:rsidR="0067353E" w:rsidRPr="0067353E">
              <w:rPr>
                <w:lang w:val="en-US"/>
                <w:rPrChange w:id="44" w:author="Andreas Gawecki" w:date="2011-08-19T10:36:00Z">
                  <w:rPr/>
                </w:rPrChange>
              </w:rPr>
              <w:instrText xml:space="preserve"> CITATION Act1 \l 1031 </w:instrText>
            </w:r>
          </w:ins>
          <w:r w:rsidR="0067353E">
            <w:rPr>
              <w:lang w:val="en-US"/>
            </w:rPr>
            <w:fldChar w:fldCharType="separate"/>
          </w:r>
          <w:r w:rsidR="007E0DA3">
            <w:rPr>
              <w:noProof/>
              <w:lang w:val="en-US"/>
            </w:rPr>
            <w:t xml:space="preserve"> </w:t>
          </w:r>
          <w:r w:rsidR="007E0DA3" w:rsidRPr="007E0DA3">
            <w:rPr>
              <w:noProof/>
              <w:lang w:val="en-US"/>
            </w:rPr>
            <w:t>[1]</w:t>
          </w:r>
          <w:ins w:id="45" w:author="Andreas Gawecki" w:date="2011-08-19T10:36:00Z">
            <w:r w:rsidR="0067353E">
              <w:rPr>
                <w:lang w:val="en-US"/>
              </w:rPr>
              <w:fldChar w:fldCharType="end"/>
            </w:r>
          </w:ins>
          <w:customXmlInsRangeStart w:id="46" w:author="Andreas Gawecki" w:date="2011-08-19T10:36:00Z"/>
        </w:sdtContent>
      </w:sdt>
      <w:customXmlInsRangeEnd w:id="46"/>
      <w:r w:rsidRPr="00DD6CC4">
        <w:rPr>
          <w:lang w:val="en-US"/>
        </w:rPr>
        <w:t xml:space="preserve"> </w:t>
      </w:r>
      <w:del w:id="47" w:author="Dennis Homann" w:date="2011-08-18T22:40:00Z">
        <w:r w:rsidRPr="00DD6CC4" w:rsidDel="00AA4B99">
          <w:rPr>
            <w:lang w:val="en-US"/>
          </w:rPr>
          <w:delText xml:space="preserve">code </w:delText>
        </w:r>
      </w:del>
      <w:r w:rsidRPr="00DD6CC4">
        <w:rPr>
          <w:lang w:val="en-US"/>
        </w:rPr>
        <w:t>into JavaScript 1.5 which is understood by all major browsers.  The ActionScript 3 language is an extension of JavaScript invented by Adobe. It is the main source language targeting the Adobe Virtual Machine 2 (AVM2</w:t>
      </w:r>
      <w:ins w:id="48" w:author="Andreas Gawecki" w:date="2011-08-19T10:34:00Z">
        <w:r w:rsidR="00E6557F">
          <w:rPr>
            <w:lang w:val="en-US"/>
          </w:rPr>
          <w:t xml:space="preserve">, </w:t>
        </w:r>
      </w:ins>
      <w:customXmlInsRangeStart w:id="49" w:author="Andreas Gawecki" w:date="2011-08-19T10:35:00Z"/>
      <w:sdt>
        <w:sdtPr>
          <w:rPr>
            <w:lang w:val="en-US"/>
          </w:rPr>
          <w:id w:val="79566378"/>
          <w:citation/>
        </w:sdtPr>
        <w:sdtContent>
          <w:customXmlInsRangeEnd w:id="49"/>
          <w:ins w:id="50" w:author="Andreas Gawecki" w:date="2011-08-19T10:35:00Z">
            <w:r w:rsidR="0067353E">
              <w:rPr>
                <w:lang w:val="en-US"/>
              </w:rPr>
              <w:fldChar w:fldCharType="begin"/>
            </w:r>
            <w:r w:rsidR="0067353E" w:rsidRPr="0067353E">
              <w:rPr>
                <w:lang w:val="en-US"/>
                <w:rPrChange w:id="51" w:author="Andreas Gawecki" w:date="2011-08-19T10:35:00Z">
                  <w:rPr/>
                </w:rPrChange>
              </w:rPr>
              <w:instrText xml:space="preserve"> CITATION Ado2 \l 1031 </w:instrText>
            </w:r>
          </w:ins>
          <w:r w:rsidR="0067353E">
            <w:rPr>
              <w:lang w:val="en-US"/>
            </w:rPr>
            <w:fldChar w:fldCharType="separate"/>
          </w:r>
          <w:r w:rsidR="007E0DA3" w:rsidRPr="007E0DA3">
            <w:rPr>
              <w:noProof/>
              <w:lang w:val="en-US"/>
            </w:rPr>
            <w:t>[2]</w:t>
          </w:r>
          <w:ins w:id="52" w:author="Andreas Gawecki" w:date="2011-08-19T10:35:00Z">
            <w:r w:rsidR="0067353E">
              <w:rPr>
                <w:lang w:val="en-US"/>
              </w:rPr>
              <w:fldChar w:fldCharType="end"/>
            </w:r>
          </w:ins>
          <w:customXmlInsRangeStart w:id="53" w:author="Andreas Gawecki" w:date="2011-08-19T10:35:00Z"/>
        </w:sdtContent>
      </w:sdt>
      <w:customXmlInsRangeEnd w:id="53"/>
      <w:r w:rsidRPr="00DD6CC4">
        <w:rPr>
          <w:lang w:val="en-US"/>
        </w:rPr>
        <w:t xml:space="preserve">), used in Adobe's Flash </w:t>
      </w:r>
      <w:ins w:id="54" w:author="Andreas Gawecki" w:date="2011-08-19T10:38:00Z">
        <w:r w:rsidR="00E6557F">
          <w:rPr>
            <w:lang w:val="en-US"/>
          </w:rPr>
          <w:t>P</w:t>
        </w:r>
      </w:ins>
      <w:del w:id="55" w:author="Andreas Gawecki" w:date="2011-08-19T10:38:00Z">
        <w:r w:rsidRPr="00DD6CC4" w:rsidDel="00E6557F">
          <w:rPr>
            <w:lang w:val="en-US"/>
          </w:rPr>
          <w:delText>p</w:delText>
        </w:r>
      </w:del>
      <w:r w:rsidRPr="00DD6CC4">
        <w:rPr>
          <w:lang w:val="en-US"/>
        </w:rPr>
        <w:t>layer</w:t>
      </w:r>
      <w:customXmlInsRangeStart w:id="56" w:author="Andreas Gawecki" w:date="2011-08-19T10:38:00Z"/>
      <w:sdt>
        <w:sdtPr>
          <w:rPr>
            <w:lang w:val="en-US"/>
          </w:rPr>
          <w:id w:val="79566381"/>
          <w:citation/>
        </w:sdtPr>
        <w:sdtContent>
          <w:customXmlInsRangeEnd w:id="56"/>
          <w:ins w:id="57" w:author="Andreas Gawecki" w:date="2011-08-19T10:38:00Z">
            <w:r w:rsidR="0067353E">
              <w:rPr>
                <w:lang w:val="en-US"/>
              </w:rPr>
              <w:fldChar w:fldCharType="begin"/>
            </w:r>
            <w:r w:rsidR="0067353E" w:rsidRPr="0067353E">
              <w:rPr>
                <w:lang w:val="en-US"/>
                <w:rPrChange w:id="58" w:author="Andreas Gawecki" w:date="2011-08-19T10:38:00Z">
                  <w:rPr/>
                </w:rPrChange>
              </w:rPr>
              <w:instrText xml:space="preserve"> CITATION Ado4 \l 1031 </w:instrText>
            </w:r>
          </w:ins>
          <w:r w:rsidR="0067353E">
            <w:rPr>
              <w:lang w:val="en-US"/>
            </w:rPr>
            <w:fldChar w:fldCharType="separate"/>
          </w:r>
          <w:r w:rsidR="007E0DA3">
            <w:rPr>
              <w:noProof/>
              <w:lang w:val="en-US"/>
            </w:rPr>
            <w:t xml:space="preserve"> </w:t>
          </w:r>
          <w:r w:rsidR="007E0DA3" w:rsidRPr="007E0DA3">
            <w:rPr>
              <w:noProof/>
              <w:lang w:val="en-US"/>
            </w:rPr>
            <w:t>[3]</w:t>
          </w:r>
          <w:ins w:id="59" w:author="Andreas Gawecki" w:date="2011-08-19T10:38:00Z">
            <w:r w:rsidR="0067353E">
              <w:rPr>
                <w:lang w:val="en-US"/>
              </w:rPr>
              <w:fldChar w:fldCharType="end"/>
            </w:r>
          </w:ins>
          <w:customXmlInsRangeStart w:id="60" w:author="Andreas Gawecki" w:date="2011-08-19T10:38:00Z"/>
        </w:sdtContent>
      </w:sdt>
      <w:customXmlInsRangeEnd w:id="60"/>
      <w:r w:rsidRPr="00DD6CC4">
        <w:rPr>
          <w:lang w:val="en-US"/>
        </w:rPr>
        <w:t xml:space="preserve"> and Adobe AIR</w:t>
      </w:r>
      <w:customXmlInsRangeStart w:id="61" w:author="Andreas Gawecki" w:date="2011-08-19T10:38:00Z"/>
      <w:sdt>
        <w:sdtPr>
          <w:rPr>
            <w:lang w:val="en-US"/>
          </w:rPr>
          <w:id w:val="79566380"/>
          <w:citation/>
        </w:sdtPr>
        <w:sdtContent>
          <w:customXmlInsRangeEnd w:id="61"/>
          <w:ins w:id="62" w:author="Andreas Gawecki" w:date="2011-08-19T10:38:00Z">
            <w:r w:rsidR="0067353E">
              <w:rPr>
                <w:lang w:val="en-US"/>
              </w:rPr>
              <w:fldChar w:fldCharType="begin"/>
            </w:r>
            <w:r w:rsidR="0067353E" w:rsidRPr="0067353E">
              <w:rPr>
                <w:lang w:val="en-US"/>
                <w:rPrChange w:id="63" w:author="Andreas Gawecki" w:date="2011-08-19T10:38:00Z">
                  <w:rPr/>
                </w:rPrChange>
              </w:rPr>
              <w:instrText xml:space="preserve"> CITATION Ado3 \l 1031 </w:instrText>
            </w:r>
          </w:ins>
          <w:r w:rsidR="0067353E">
            <w:rPr>
              <w:lang w:val="en-US"/>
            </w:rPr>
            <w:fldChar w:fldCharType="separate"/>
          </w:r>
          <w:r w:rsidR="007E0DA3">
            <w:rPr>
              <w:noProof/>
              <w:lang w:val="en-US"/>
            </w:rPr>
            <w:t xml:space="preserve"> </w:t>
          </w:r>
          <w:r w:rsidR="007E0DA3" w:rsidRPr="007E0DA3">
            <w:rPr>
              <w:noProof/>
              <w:lang w:val="en-US"/>
            </w:rPr>
            <w:t>[4]</w:t>
          </w:r>
          <w:ins w:id="64" w:author="Andreas Gawecki" w:date="2011-08-19T10:38:00Z">
            <w:r w:rsidR="0067353E">
              <w:rPr>
                <w:lang w:val="en-US"/>
              </w:rPr>
              <w:fldChar w:fldCharType="end"/>
            </w:r>
          </w:ins>
          <w:customXmlInsRangeStart w:id="65" w:author="Andreas Gawecki" w:date="2011-08-19T10:38:00Z"/>
        </w:sdtContent>
      </w:sdt>
      <w:customXmlInsRangeEnd w:id="65"/>
      <w:r w:rsidRPr="00DD6CC4">
        <w:rPr>
          <w:lang w:val="en-US"/>
        </w:rPr>
        <w:t>.</w:t>
      </w:r>
    </w:p>
    <w:p w:rsidR="00DD6CC4" w:rsidRPr="00DD6CC4" w:rsidRDefault="00DD6CC4" w:rsidP="00DD6CC4">
      <w:pPr>
        <w:rPr>
          <w:lang w:val="en-US"/>
        </w:rPr>
      </w:pPr>
      <w:del w:id="66" w:author="Frank Wienber" w:date="2011-08-18T20:53:00Z">
        <w:r w:rsidRPr="00DD6CC4" w:rsidDel="005142FD">
          <w:rPr>
            <w:lang w:val="en-US"/>
          </w:rPr>
          <w:delText xml:space="preserve">The </w:delText>
        </w:r>
      </w:del>
      <w:r w:rsidRPr="00DD6CC4">
        <w:rPr>
          <w:lang w:val="en-US"/>
        </w:rPr>
        <w:t xml:space="preserve">JavaScript code </w:t>
      </w:r>
      <w:ins w:id="67" w:author="Frank Wienber" w:date="2011-08-18T20:54:00Z">
        <w:r w:rsidR="005142FD" w:rsidRPr="00DD6CC4">
          <w:rPr>
            <w:lang w:val="en-US"/>
          </w:rPr>
          <w:t>generate</w:t>
        </w:r>
        <w:r w:rsidR="005142FD">
          <w:rPr>
            <w:lang w:val="en-US"/>
          </w:rPr>
          <w:t>d</w:t>
        </w:r>
        <w:r w:rsidR="005142FD" w:rsidRPr="00DD6CC4">
          <w:rPr>
            <w:lang w:val="en-US"/>
          </w:rPr>
          <w:t xml:space="preserve"> </w:t>
        </w:r>
        <w:r w:rsidR="005142FD">
          <w:rPr>
            <w:lang w:val="en-US"/>
          </w:rPr>
          <w:t xml:space="preserve">by </w:t>
        </w:r>
      </w:ins>
      <w:r w:rsidRPr="00DD6CC4">
        <w:rPr>
          <w:lang w:val="en-US"/>
        </w:rPr>
        <w:t xml:space="preserve">Jangaroo </w:t>
      </w:r>
      <w:del w:id="68" w:author="Frank Wienber" w:date="2011-08-18T20:54:00Z">
        <w:r w:rsidRPr="00DD6CC4" w:rsidDel="005142FD">
          <w:rPr>
            <w:lang w:val="en-US"/>
          </w:rPr>
          <w:delText xml:space="preserve">generates </w:delText>
        </w:r>
      </w:del>
      <w:r w:rsidRPr="00DD6CC4">
        <w:rPr>
          <w:lang w:val="en-US"/>
        </w:rPr>
        <w:t xml:space="preserve">runs in all modern browsers without requiring any plugin. Thus the disadvantages of browser plugins are avoided completely: the user does not have to install anything, there are no security issues in addition to those of plain JavaScript, and there is no delay related to plugin initialization and startup. Also, a plug-in might not be available on all target platforms, especially mobile devices. This is a major issue for the Adobe Flash plug-in which is not available on </w:t>
      </w:r>
      <w:proofErr w:type="spellStart"/>
      <w:r w:rsidRPr="00DD6CC4">
        <w:rPr>
          <w:lang w:val="en-US"/>
        </w:rPr>
        <w:t>iOS</w:t>
      </w:r>
      <w:proofErr w:type="spellEnd"/>
      <w:r w:rsidRPr="00DD6CC4">
        <w:rPr>
          <w:lang w:val="en-US"/>
        </w:rPr>
        <w:t xml:space="preserve"> devices.</w:t>
      </w:r>
    </w:p>
    <w:p w:rsidR="00DD6CC4" w:rsidRPr="00DD6CC4" w:rsidRDefault="00DD6CC4" w:rsidP="00DD6CC4">
      <w:pPr>
        <w:rPr>
          <w:lang w:val="en-US"/>
        </w:rPr>
      </w:pPr>
      <w:r w:rsidRPr="00DD6CC4">
        <w:rPr>
          <w:lang w:val="en-US"/>
        </w:rPr>
        <w:t xml:space="preserve">Jangaroo programs integrate </w:t>
      </w:r>
      <w:commentRangeStart w:id="69"/>
      <w:r w:rsidRPr="00DD6CC4">
        <w:rPr>
          <w:lang w:val="en-US"/>
        </w:rPr>
        <w:t xml:space="preserve">very well </w:t>
      </w:r>
      <w:commentRangeEnd w:id="69"/>
      <w:r w:rsidR="00AA4B99">
        <w:rPr>
          <w:rStyle w:val="Kommentarzeichen"/>
        </w:rPr>
        <w:commentReference w:id="69"/>
      </w:r>
      <w:r w:rsidRPr="00DD6CC4">
        <w:rPr>
          <w:lang w:val="en-US"/>
        </w:rPr>
        <w:t xml:space="preserve">with </w:t>
      </w:r>
      <w:ins w:id="70" w:author="Andreas Gawecki" w:date="2011-08-18T16:32:00Z">
        <w:r w:rsidR="0061292A">
          <w:rPr>
            <w:lang w:val="en-US"/>
          </w:rPr>
          <w:t xml:space="preserve">other </w:t>
        </w:r>
      </w:ins>
      <w:r w:rsidRPr="00DD6CC4">
        <w:rPr>
          <w:lang w:val="en-US"/>
        </w:rPr>
        <w:t>JavaScript</w:t>
      </w:r>
      <w:ins w:id="71" w:author="Andreas Gawecki" w:date="2011-08-18T16:32:00Z">
        <w:r w:rsidR="0061292A">
          <w:rPr>
            <w:lang w:val="en-US"/>
          </w:rPr>
          <w:t xml:space="preserve"> code</w:t>
        </w:r>
      </w:ins>
      <w:r w:rsidRPr="00DD6CC4">
        <w:rPr>
          <w:lang w:val="en-US"/>
        </w:rPr>
        <w:t xml:space="preserve">. All language features of JavaScript can be used directly (with the exception of </w:t>
      </w:r>
      <w:proofErr w:type="gramStart"/>
      <w:r w:rsidRPr="00DD6CC4">
        <w:rPr>
          <w:lang w:val="en-US"/>
        </w:rPr>
        <w:t xml:space="preserve">the </w:t>
      </w:r>
      <w:r w:rsidR="0067353E" w:rsidRPr="0067353E">
        <w:rPr>
          <w:rFonts w:ascii="Courier New" w:hAnsi="Courier New" w:cs="Courier New"/>
          <w:lang w:val="en-US"/>
          <w:rPrChange w:id="72" w:author="Frank Wienber" w:date="2011-08-18T20:55:00Z">
            <w:rPr>
              <w:lang w:val="en-US"/>
            </w:rPr>
          </w:rPrChange>
        </w:rPr>
        <w:t>with</w:t>
      </w:r>
      <w:proofErr w:type="gramEnd"/>
      <w:r w:rsidRPr="00DD6CC4">
        <w:rPr>
          <w:lang w:val="en-US"/>
        </w:rPr>
        <w:t xml:space="preserve"> operator), and </w:t>
      </w:r>
      <w:del w:id="73" w:author="Frank Wienber" w:date="2011-08-18T20:55:00Z">
        <w:r w:rsidRPr="00DD6CC4" w:rsidDel="005142FD">
          <w:rPr>
            <w:lang w:val="en-US"/>
          </w:rPr>
          <w:delText xml:space="preserve">every </w:delText>
        </w:r>
      </w:del>
      <w:ins w:id="74" w:author="Frank Wienber" w:date="2011-08-18T20:55:00Z">
        <w:r w:rsidR="005142FD">
          <w:rPr>
            <w:lang w:val="en-US"/>
          </w:rPr>
          <w:t>an</w:t>
        </w:r>
        <w:r w:rsidR="005142FD" w:rsidRPr="00DD6CC4">
          <w:rPr>
            <w:lang w:val="en-US"/>
          </w:rPr>
          <w:t xml:space="preserve">y </w:t>
        </w:r>
      </w:ins>
      <w:r w:rsidRPr="00DD6CC4">
        <w:rPr>
          <w:lang w:val="en-US"/>
        </w:rPr>
        <w:t xml:space="preserve">JavaScript library </w:t>
      </w:r>
      <w:del w:id="75" w:author="Dennis Homann" w:date="2011-08-18T22:41:00Z">
        <w:r w:rsidRPr="00DD6CC4" w:rsidDel="00AA4B99">
          <w:rPr>
            <w:lang w:val="en-US"/>
          </w:rPr>
          <w:delText xml:space="preserve">might </w:delText>
        </w:r>
      </w:del>
      <w:ins w:id="76" w:author="Dennis Homann" w:date="2011-08-18T22:41:00Z">
        <w:r w:rsidR="00AA4B99">
          <w:rPr>
            <w:lang w:val="en-US"/>
          </w:rPr>
          <w:t>may</w:t>
        </w:r>
        <w:r w:rsidR="00AA4B99" w:rsidRPr="00DD6CC4">
          <w:rPr>
            <w:lang w:val="en-US"/>
          </w:rPr>
          <w:t xml:space="preserve"> </w:t>
        </w:r>
      </w:ins>
      <w:r w:rsidRPr="00DD6CC4">
        <w:rPr>
          <w:lang w:val="en-US"/>
        </w:rPr>
        <w:t xml:space="preserve">be </w:t>
      </w:r>
      <w:ins w:id="77" w:author="Andreas Gawecki" w:date="2011-08-16T16:44:00Z">
        <w:r w:rsidR="008C17A2" w:rsidRPr="00DD6CC4">
          <w:rPr>
            <w:lang w:val="en-US"/>
          </w:rPr>
          <w:t xml:space="preserve">integrated </w:t>
        </w:r>
      </w:ins>
      <w:del w:id="78" w:author="Andreas Gawecki" w:date="2011-08-16T16:44:00Z">
        <w:r w:rsidRPr="00DD6CC4" w:rsidDel="008C17A2">
          <w:rPr>
            <w:lang w:val="en-US"/>
          </w:rPr>
          <w:delText xml:space="preserve">used </w:delText>
        </w:r>
      </w:del>
      <w:r w:rsidRPr="00DD6CC4">
        <w:rPr>
          <w:lang w:val="en-US"/>
        </w:rPr>
        <w:t xml:space="preserve">as-is </w:t>
      </w:r>
      <w:del w:id="79" w:author="Andreas Gawecki" w:date="2011-08-16T16:44:00Z">
        <w:r w:rsidRPr="00DD6CC4" w:rsidDel="008C17A2">
          <w:rPr>
            <w:lang w:val="en-US"/>
          </w:rPr>
          <w:delText xml:space="preserve">and integrated </w:delText>
        </w:r>
      </w:del>
      <w:r w:rsidRPr="00DD6CC4">
        <w:rPr>
          <w:lang w:val="en-US"/>
        </w:rPr>
        <w:t>into Jangaroo projects</w:t>
      </w:r>
      <w:ins w:id="80" w:author="Andreas Gawecki" w:date="2011-08-16T16:44:00Z">
        <w:r w:rsidR="008C17A2">
          <w:rPr>
            <w:lang w:val="en-US"/>
          </w:rPr>
          <w:t xml:space="preserve">. No </w:t>
        </w:r>
      </w:ins>
      <w:del w:id="81" w:author="Andreas Gawecki" w:date="2011-08-16T16:44:00Z">
        <w:r w:rsidRPr="00DD6CC4" w:rsidDel="008C17A2">
          <w:rPr>
            <w:lang w:val="en-US"/>
          </w:rPr>
          <w:delText xml:space="preserve"> without requiring any </w:delText>
        </w:r>
      </w:del>
      <w:r w:rsidRPr="00DD6CC4">
        <w:rPr>
          <w:lang w:val="en-US"/>
        </w:rPr>
        <w:t>glue code</w:t>
      </w:r>
      <w:ins w:id="82" w:author="Andreas Gawecki" w:date="2011-08-16T16:44:00Z">
        <w:r w:rsidR="008C17A2">
          <w:rPr>
            <w:lang w:val="en-US"/>
          </w:rPr>
          <w:t xml:space="preserve"> is required</w:t>
        </w:r>
      </w:ins>
      <w:r w:rsidRPr="00DD6CC4">
        <w:rPr>
          <w:lang w:val="en-US"/>
        </w:rPr>
        <w:t>. As ActionScript 3 shares its basic data types with JavaScript, there are no type conversions when calling JavaScript code from Jangaroo and vice versa.</w:t>
      </w:r>
    </w:p>
    <w:p w:rsidR="00DD6CC4" w:rsidRDefault="00DD6CC4" w:rsidP="00DD6CC4">
      <w:pPr>
        <w:rPr>
          <w:ins w:id="83" w:author="Frank Wienber" w:date="2011-08-18T21:25:00Z"/>
          <w:lang w:val="en-US"/>
        </w:rPr>
      </w:pPr>
      <w:r w:rsidRPr="00DD6CC4">
        <w:rPr>
          <w:lang w:val="en-US"/>
        </w:rPr>
        <w:lastRenderedPageBreak/>
        <w:t>Thus, with ActionScript 3, we add language features to JavaScript which preserve the strengths of JavaScript, ease development, and which can be translated to efficient, debuggable JavaScript 1.5.</w:t>
      </w:r>
    </w:p>
    <w:p w:rsidR="007172B2" w:rsidRPr="00DD6CC4" w:rsidRDefault="007172B2" w:rsidP="00DD6CC4">
      <w:pPr>
        <w:rPr>
          <w:lang w:val="en-US"/>
        </w:rPr>
      </w:pPr>
      <w:ins w:id="84" w:author="Frank Wienber" w:date="2011-08-18T21:25:00Z">
        <w:r>
          <w:rPr>
            <w:lang w:val="en-US"/>
          </w:rPr>
          <w:t xml:space="preserve">Jangaroo is Open Source, and all tools are licensed under </w:t>
        </w:r>
      </w:ins>
      <w:ins w:id="85" w:author="Andreas Gawecki" w:date="2011-08-18T18:08:00Z">
        <w:r w:rsidR="00401256">
          <w:rPr>
            <w:lang w:val="en-US"/>
          </w:rPr>
          <w:t xml:space="preserve">the </w:t>
        </w:r>
      </w:ins>
      <w:ins w:id="86" w:author="Frank Wienber" w:date="2011-08-18T21:25:00Z">
        <w:r>
          <w:rPr>
            <w:lang w:val="en-US"/>
          </w:rPr>
          <w:t>Apache</w:t>
        </w:r>
        <w:del w:id="87" w:author="Andreas Gawecki" w:date="2011-08-18T18:10:00Z">
          <w:r w:rsidDel="00401256">
            <w:rPr>
              <w:lang w:val="en-US"/>
            </w:rPr>
            <w:delText xml:space="preserve"> </w:delText>
          </w:r>
        </w:del>
      </w:ins>
      <w:ins w:id="88" w:author="Andreas Gawecki" w:date="2011-08-18T18:09:00Z">
        <w:r w:rsidR="00FF4F70">
          <w:rPr>
            <w:lang w:val="en-US"/>
          </w:rPr>
          <w:t xml:space="preserve"> </w:t>
        </w:r>
        <w:r w:rsidR="0067353E" w:rsidRPr="0067353E">
          <w:rPr>
            <w:lang w:val="en-US"/>
            <w:rPrChange w:id="89" w:author="Andreas Gawecki" w:date="2011-08-18T18:10:00Z">
              <w:rPr>
                <w:rFonts w:ascii="Verdana" w:hAnsi="Verdana"/>
                <w:color w:val="444444"/>
                <w:sz w:val="13"/>
                <w:szCs w:val="13"/>
                <w:shd w:val="clear" w:color="auto" w:fill="FFFFFF"/>
              </w:rPr>
            </w:rPrChange>
          </w:rPr>
          <w:t>License, Version 2.0</w:t>
        </w:r>
        <w:r w:rsidR="0067353E" w:rsidRPr="0067353E">
          <w:rPr>
            <w:rStyle w:val="apple-converted-space"/>
            <w:rFonts w:ascii="Verdana" w:hAnsi="Verdana"/>
            <w:color w:val="444444"/>
            <w:sz w:val="13"/>
            <w:szCs w:val="13"/>
            <w:shd w:val="clear" w:color="auto" w:fill="FFFFFF"/>
            <w:lang w:val="en-US"/>
            <w:rPrChange w:id="90" w:author="Andreas Gawecki" w:date="2011-08-18T18:09:00Z">
              <w:rPr>
                <w:rStyle w:val="apple-converted-space"/>
                <w:rFonts w:ascii="Verdana" w:hAnsi="Verdana"/>
                <w:color w:val="444444"/>
                <w:sz w:val="13"/>
                <w:szCs w:val="13"/>
                <w:shd w:val="clear" w:color="auto" w:fill="FFFFFF"/>
              </w:rPr>
            </w:rPrChange>
          </w:rPr>
          <w:t> </w:t>
        </w:r>
      </w:ins>
      <w:ins w:id="91" w:author="Frank Wienber" w:date="2011-08-18T21:25:00Z">
        <w:del w:id="92" w:author="Andreas Gawecki" w:date="2011-08-18T18:08:00Z">
          <w:r w:rsidDel="00401256">
            <w:rPr>
              <w:lang w:val="en-US"/>
            </w:rPr>
            <w:delText>2</w:delText>
          </w:r>
        </w:del>
        <w:del w:id="93" w:author="Andreas Gawecki" w:date="2011-08-18T17:16:00Z">
          <w:r w:rsidDel="000D2742">
            <w:rPr>
              <w:lang w:val="en-US"/>
            </w:rPr>
            <w:delText>.</w:delText>
          </w:r>
        </w:del>
      </w:ins>
      <w:customXmlInsRangeStart w:id="94" w:author="Andreas Gawecki" w:date="2011-08-18T17:15:00Z"/>
      <w:sdt>
        <w:sdtPr>
          <w:rPr>
            <w:lang w:val="en-US"/>
          </w:rPr>
          <w:id w:val="19069220"/>
          <w:citation/>
        </w:sdtPr>
        <w:sdtContent>
          <w:customXmlInsRangeEnd w:id="94"/>
          <w:ins w:id="95" w:author="Andreas Gawecki" w:date="2011-08-18T17:15:00Z">
            <w:r w:rsidR="0067353E">
              <w:rPr>
                <w:lang w:val="en-US"/>
              </w:rPr>
              <w:fldChar w:fldCharType="begin"/>
            </w:r>
            <w:r w:rsidR="0067353E" w:rsidRPr="0067353E">
              <w:rPr>
                <w:lang w:val="en-US"/>
                <w:rPrChange w:id="96" w:author="Andreas Gawecki" w:date="2011-08-18T17:15:00Z">
                  <w:rPr/>
                </w:rPrChange>
              </w:rPr>
              <w:instrText xml:space="preserve"> CITATION Jan \l 1031 </w:instrText>
            </w:r>
          </w:ins>
          <w:r w:rsidR="0067353E">
            <w:rPr>
              <w:lang w:val="en-US"/>
            </w:rPr>
            <w:fldChar w:fldCharType="separate"/>
          </w:r>
          <w:r w:rsidR="007E0DA3">
            <w:rPr>
              <w:noProof/>
              <w:lang w:val="en-US"/>
            </w:rPr>
            <w:t xml:space="preserve"> </w:t>
          </w:r>
          <w:r w:rsidR="007E0DA3" w:rsidRPr="007E0DA3">
            <w:rPr>
              <w:noProof/>
              <w:lang w:val="en-US"/>
            </w:rPr>
            <w:t>[5]</w:t>
          </w:r>
          <w:ins w:id="97" w:author="Andreas Gawecki" w:date="2011-08-18T17:15:00Z">
            <w:r w:rsidR="0067353E">
              <w:rPr>
                <w:lang w:val="en-US"/>
              </w:rPr>
              <w:fldChar w:fldCharType="end"/>
            </w:r>
          </w:ins>
          <w:customXmlInsRangeStart w:id="98" w:author="Andreas Gawecki" w:date="2011-08-18T17:15:00Z"/>
        </w:sdtContent>
      </w:sdt>
      <w:customXmlInsRangeEnd w:id="98"/>
      <w:ins w:id="99" w:author="Frank Wienber" w:date="2011-08-18T21:26:00Z">
        <w:del w:id="100" w:author="Andreas Gawecki" w:date="2011-08-18T17:15:00Z">
          <w:r w:rsidDel="000D2742">
            <w:rPr>
              <w:rStyle w:val="Endnotenzeichen"/>
              <w:lang w:val="en-US"/>
            </w:rPr>
            <w:endnoteReference w:id="1"/>
          </w:r>
        </w:del>
      </w:ins>
      <w:ins w:id="107" w:author="Andreas Gawecki" w:date="2011-08-18T17:16:00Z">
        <w:r w:rsidR="000D2742">
          <w:rPr>
            <w:lang w:val="en-US"/>
          </w:rPr>
          <w:t>.</w:t>
        </w:r>
      </w:ins>
    </w:p>
    <w:p w:rsidR="00DD6CC4" w:rsidRPr="00DD6CC4" w:rsidRDefault="00DD6CC4" w:rsidP="00DD6CC4">
      <w:pPr>
        <w:pStyle w:val="berschrift1"/>
        <w:rPr>
          <w:lang w:val="en-US"/>
        </w:rPr>
      </w:pPr>
      <w:r w:rsidRPr="00DD6CC4">
        <w:rPr>
          <w:lang w:val="en-US"/>
        </w:rPr>
        <w:t>Enterprise JavaScript with Jangaroo</w:t>
      </w:r>
    </w:p>
    <w:p w:rsidR="00DD6CC4" w:rsidRPr="00DD6CC4" w:rsidRDefault="00DD6CC4" w:rsidP="00DD6CC4">
      <w:pPr>
        <w:rPr>
          <w:lang w:val="en-US"/>
        </w:rPr>
      </w:pPr>
      <w:r w:rsidRPr="00DD6CC4">
        <w:rPr>
          <w:lang w:val="en-US"/>
        </w:rPr>
        <w:t xml:space="preserve">Jangaroo implements a large subset of ActionScript 3 features, including those which are </w:t>
      </w:r>
      <w:commentRangeStart w:id="108"/>
      <w:r w:rsidRPr="00DD6CC4">
        <w:rPr>
          <w:lang w:val="en-US"/>
        </w:rPr>
        <w:t>most valuable</w:t>
      </w:r>
      <w:commentRangeEnd w:id="108"/>
      <w:r w:rsidR="00AA4B99">
        <w:rPr>
          <w:rStyle w:val="Kommentarzeichen"/>
        </w:rPr>
        <w:commentReference w:id="108"/>
      </w:r>
      <w:r w:rsidRPr="00DD6CC4">
        <w:rPr>
          <w:lang w:val="en-US"/>
        </w:rPr>
        <w:t xml:space="preserve"> if a project </w:t>
      </w:r>
      <w:commentRangeStart w:id="109"/>
      <w:r w:rsidRPr="00DD6CC4">
        <w:rPr>
          <w:lang w:val="en-US"/>
        </w:rPr>
        <w:t>is getting larger</w:t>
      </w:r>
      <w:del w:id="110" w:author="Andreas Gawecki" w:date="2011-08-19T09:56:00Z">
        <w:r w:rsidRPr="00DD6CC4" w:rsidDel="00E22F18">
          <w:rPr>
            <w:lang w:val="en-US"/>
          </w:rPr>
          <w:delText xml:space="preserve"> and larger</w:delText>
        </w:r>
        <w:commentRangeEnd w:id="109"/>
        <w:r w:rsidR="00AA4B99" w:rsidDel="00E22F18">
          <w:rPr>
            <w:rStyle w:val="Kommentarzeichen"/>
          </w:rPr>
          <w:commentReference w:id="109"/>
        </w:r>
      </w:del>
      <w:r w:rsidRPr="00DD6CC4">
        <w:rPr>
          <w:lang w:val="en-US"/>
        </w:rPr>
        <w:t>: classes, packages, private members, and static typing.</w:t>
      </w:r>
    </w:p>
    <w:p w:rsidR="00DD6CC4" w:rsidRPr="00DD6CC4" w:rsidRDefault="00DD6CC4" w:rsidP="00DD6CC4">
      <w:pPr>
        <w:rPr>
          <w:lang w:val="en-US"/>
        </w:rPr>
      </w:pPr>
      <w:r w:rsidRPr="00DD6CC4">
        <w:rPr>
          <w:lang w:val="en-US"/>
        </w:rPr>
        <w:t xml:space="preserve">Classes and packages are a well understood concept for structuring programs. Virtually every JavaScript framework out there provides some proprietary mechanism to </w:t>
      </w:r>
      <w:ins w:id="111" w:author="Andreas Gawecki" w:date="2011-08-19T09:57:00Z">
        <w:r w:rsidR="00E22F18">
          <w:rPr>
            <w:lang w:val="en-US"/>
          </w:rPr>
          <w:t>imitate</w:t>
        </w:r>
      </w:ins>
      <w:del w:id="112" w:author="Andreas Gawecki" w:date="2011-08-19T09:57:00Z">
        <w:r w:rsidRPr="00DD6CC4" w:rsidDel="00E22F18">
          <w:rPr>
            <w:lang w:val="en-US"/>
          </w:rPr>
          <w:delText xml:space="preserve">conveniently </w:delText>
        </w:r>
        <w:commentRangeStart w:id="113"/>
        <w:r w:rsidRPr="00DD6CC4" w:rsidDel="00E22F18">
          <w:rPr>
            <w:lang w:val="en-US"/>
          </w:rPr>
          <w:delText>build</w:delText>
        </w:r>
      </w:del>
      <w:r w:rsidRPr="00DD6CC4">
        <w:rPr>
          <w:lang w:val="en-US"/>
        </w:rPr>
        <w:t xml:space="preserve"> something like</w:t>
      </w:r>
      <w:commentRangeEnd w:id="113"/>
      <w:r w:rsidR="00AA4B99">
        <w:rPr>
          <w:rStyle w:val="Kommentarzeichen"/>
        </w:rPr>
        <w:commentReference w:id="113"/>
      </w:r>
      <w:r w:rsidRPr="00DD6CC4">
        <w:rPr>
          <w:lang w:val="en-US"/>
        </w:rPr>
        <w:t xml:space="preserve"> classes, inherit from a superclass, do a super call, and to structure classes into a hierarchical namespace. There </w:t>
      </w:r>
      <w:commentRangeStart w:id="114"/>
      <w:r w:rsidRPr="00DD6CC4">
        <w:rPr>
          <w:lang w:val="en-US"/>
        </w:rPr>
        <w:t xml:space="preserve">is typically no tool support for these extensions, although some JavaScript debuggers begin to learn about the class implementations of some of the more popular </w:t>
      </w:r>
      <w:commentRangeEnd w:id="114"/>
      <w:r w:rsidR="00AA4B99">
        <w:rPr>
          <w:rStyle w:val="Kommentarzeichen"/>
        </w:rPr>
        <w:commentReference w:id="114"/>
      </w:r>
      <w:r w:rsidRPr="00DD6CC4">
        <w:rPr>
          <w:lang w:val="en-US"/>
        </w:rPr>
        <w:t>frameworks</w:t>
      </w:r>
      <w:ins w:id="115" w:author="Andreas Gawecki" w:date="2011-08-18T17:16:00Z">
        <w:del w:id="116" w:author="Frank Wienber" w:date="2011-08-19T11:55:00Z">
          <w:r w:rsidR="000D2742" w:rsidDel="00DD46BA">
            <w:rPr>
              <w:lang w:val="en-US"/>
            </w:rPr>
            <w:delText xml:space="preserve"> </w:delText>
          </w:r>
        </w:del>
      </w:ins>
      <w:customXmlInsRangeStart w:id="117" w:author="Andreas Gawecki" w:date="2011-08-18T17:16:00Z"/>
      <w:customXmlDelRangeStart w:id="118" w:author="Frank Wienber" w:date="2011-08-19T11:55:00Z"/>
      <w:sdt>
        <w:sdtPr>
          <w:rPr>
            <w:lang w:val="en-US"/>
          </w:rPr>
          <w:id w:val="19069221"/>
          <w:citation/>
        </w:sdtPr>
        <w:sdtContent>
          <w:customXmlInsRangeEnd w:id="117"/>
          <w:customXmlDelRangeEnd w:id="118"/>
          <w:ins w:id="119" w:author="Andreas Gawecki" w:date="2011-08-18T17:16:00Z">
            <w:del w:id="120" w:author="Frank Wienber" w:date="2011-08-19T11:29:00Z">
              <w:r w:rsidR="0067353E" w:rsidDel="00075FD9">
                <w:rPr>
                  <w:lang w:val="en-US"/>
                </w:rPr>
                <w:fldChar w:fldCharType="begin"/>
              </w:r>
              <w:r w:rsidR="0067353E" w:rsidRPr="0067353E">
                <w:rPr>
                  <w:lang w:val="en-US"/>
                  <w:rPrChange w:id="121" w:author="Andreas Gawecki" w:date="2011-08-18T17:16:00Z">
                    <w:rPr/>
                  </w:rPrChange>
                </w:rPr>
                <w:delInstrText xml:space="preserve"> CITATION Egt \l 1031 </w:delInstrText>
              </w:r>
            </w:del>
          </w:ins>
          <w:del w:id="122" w:author="Frank Wienber" w:date="2011-08-19T11:29:00Z">
            <w:r w:rsidR="0067353E" w:rsidDel="00075FD9">
              <w:rPr>
                <w:lang w:val="en-US"/>
              </w:rPr>
              <w:fldChar w:fldCharType="separate"/>
            </w:r>
            <w:r w:rsidR="00075FD9" w:rsidRPr="00075FD9" w:rsidDel="00075FD9">
              <w:rPr>
                <w:noProof/>
                <w:lang w:val="en-US"/>
              </w:rPr>
              <w:delText>[2]</w:delText>
            </w:r>
          </w:del>
          <w:ins w:id="123" w:author="Andreas Gawecki" w:date="2011-08-18T17:16:00Z">
            <w:del w:id="124" w:author="Frank Wienber" w:date="2011-08-19T11:29:00Z">
              <w:r w:rsidR="0067353E" w:rsidDel="00075FD9">
                <w:rPr>
                  <w:lang w:val="en-US"/>
                </w:rPr>
                <w:fldChar w:fldCharType="end"/>
              </w:r>
            </w:del>
          </w:ins>
          <w:customXmlInsRangeStart w:id="125" w:author="Andreas Gawecki" w:date="2011-08-18T17:16:00Z"/>
          <w:customXmlDelRangeStart w:id="126" w:author="Frank Wienber" w:date="2011-08-19T11:55:00Z"/>
        </w:sdtContent>
      </w:sdt>
      <w:customXmlInsRangeEnd w:id="125"/>
      <w:customXmlDelRangeEnd w:id="126"/>
      <w:customXmlInsRangeStart w:id="127" w:author="Frank Wienber" w:date="2011-08-19T11:56:00Z"/>
      <w:sdt>
        <w:sdtPr>
          <w:rPr>
            <w:lang w:val="en-US"/>
          </w:rPr>
          <w:id w:val="72644830"/>
          <w:citation/>
        </w:sdtPr>
        <w:sdtContent>
          <w:customXmlInsRangeEnd w:id="127"/>
          <w:ins w:id="128" w:author="Frank Wienber" w:date="2011-08-19T11:56:00Z">
            <w:r w:rsidR="0067353E">
              <w:rPr>
                <w:lang w:val="en-US"/>
              </w:rPr>
              <w:fldChar w:fldCharType="begin"/>
            </w:r>
            <w:r w:rsidR="0067353E" w:rsidRPr="0067353E">
              <w:rPr>
                <w:lang w:val="en-US"/>
                <w:rPrChange w:id="129" w:author="Frank Wienber" w:date="2011-08-19T11:56:00Z">
                  <w:rPr/>
                </w:rPrChange>
              </w:rPr>
              <w:instrText xml:space="preserve"> CITATION Egt \l 1031 </w:instrText>
            </w:r>
          </w:ins>
          <w:r w:rsidR="0067353E">
            <w:rPr>
              <w:lang w:val="en-US"/>
            </w:rPr>
            <w:fldChar w:fldCharType="separate"/>
          </w:r>
          <w:r w:rsidR="007E0DA3">
            <w:rPr>
              <w:noProof/>
              <w:lang w:val="en-US"/>
            </w:rPr>
            <w:t xml:space="preserve"> </w:t>
          </w:r>
          <w:r w:rsidR="007E0DA3" w:rsidRPr="007E0DA3">
            <w:rPr>
              <w:noProof/>
              <w:lang w:val="en-US"/>
            </w:rPr>
            <w:t>[6]</w:t>
          </w:r>
          <w:ins w:id="130" w:author="Frank Wienber" w:date="2011-08-19T11:56:00Z">
            <w:r w:rsidR="0067353E">
              <w:rPr>
                <w:lang w:val="en-US"/>
              </w:rPr>
              <w:fldChar w:fldCharType="end"/>
            </w:r>
          </w:ins>
          <w:customXmlInsRangeStart w:id="131" w:author="Frank Wienber" w:date="2011-08-19T11:56:00Z"/>
        </w:sdtContent>
      </w:sdt>
      <w:customXmlInsRangeEnd w:id="131"/>
      <w:r w:rsidRPr="00DD6CC4">
        <w:rPr>
          <w:lang w:val="en-US"/>
        </w:rPr>
        <w:t>.</w:t>
      </w:r>
      <w:ins w:id="132" w:author="Frank Wienber" w:date="2011-08-18T20:57:00Z">
        <w:del w:id="133" w:author="Andreas Gawecki" w:date="2011-08-18T17:16:00Z">
          <w:r w:rsidR="005142FD" w:rsidDel="000D2742">
            <w:rPr>
              <w:rStyle w:val="Endnotenzeichen"/>
              <w:lang w:val="en-US"/>
            </w:rPr>
            <w:endnoteReference w:id="2"/>
          </w:r>
        </w:del>
      </w:ins>
    </w:p>
    <w:p w:rsidR="00DD6CC4" w:rsidRPr="00DD6CC4" w:rsidRDefault="00DD6CC4" w:rsidP="00DD6CC4">
      <w:pPr>
        <w:rPr>
          <w:lang w:val="en-US"/>
        </w:rPr>
      </w:pPr>
      <w:r w:rsidRPr="00DD6CC4">
        <w:rPr>
          <w:lang w:val="en-US"/>
        </w:rPr>
        <w:t xml:space="preserve">Private members allow framework </w:t>
      </w:r>
      <w:del w:id="140" w:author="Dennis Homann" w:date="2011-08-18T22:43:00Z">
        <w:r w:rsidRPr="00DD6CC4" w:rsidDel="00AA4B99">
          <w:rPr>
            <w:lang w:val="en-US"/>
          </w:rPr>
          <w:delText xml:space="preserve">builders </w:delText>
        </w:r>
      </w:del>
      <w:ins w:id="141" w:author="Dennis Homann" w:date="2011-08-18T22:43:00Z">
        <w:r w:rsidR="00AA4B99">
          <w:rPr>
            <w:lang w:val="en-US"/>
          </w:rPr>
          <w:t>creators</w:t>
        </w:r>
        <w:r w:rsidR="00AA4B99" w:rsidRPr="00DD6CC4">
          <w:rPr>
            <w:lang w:val="en-US"/>
          </w:rPr>
          <w:t xml:space="preserve"> </w:t>
        </w:r>
      </w:ins>
      <w:r w:rsidRPr="00DD6CC4">
        <w:rPr>
          <w:lang w:val="en-US"/>
        </w:rPr>
        <w:t xml:space="preserve">to hide implementation details from users of the framework, enabling them to change the implementation of abstract </w:t>
      </w:r>
      <w:proofErr w:type="spellStart"/>
      <w:r w:rsidRPr="00DD6CC4">
        <w:rPr>
          <w:lang w:val="en-US"/>
        </w:rPr>
        <w:t>superclasses</w:t>
      </w:r>
      <w:proofErr w:type="spellEnd"/>
      <w:r w:rsidRPr="00DD6CC4">
        <w:rPr>
          <w:lang w:val="en-US"/>
        </w:rPr>
        <w:t xml:space="preserve"> without breaking subclasses which have been implemented in client code. While a JavaScript programmer has to rely on some sort of naming conventions to simulate </w:t>
      </w:r>
      <w:del w:id="142" w:author="Dennis Homann" w:date="2011-08-18T22:43:00Z">
        <w:r w:rsidRPr="00DD6CC4" w:rsidDel="00AA4B99">
          <w:rPr>
            <w:lang w:val="en-US"/>
          </w:rPr>
          <w:delText>privacy</w:delText>
        </w:r>
      </w:del>
      <w:ins w:id="143" w:author="Dennis Homann" w:date="2011-08-18T22:43:00Z">
        <w:r w:rsidR="00AA4B99">
          <w:rPr>
            <w:lang w:val="en-US"/>
          </w:rPr>
          <w:t>encapsulation</w:t>
        </w:r>
      </w:ins>
      <w:r w:rsidRPr="00DD6CC4">
        <w:rPr>
          <w:lang w:val="en-US"/>
        </w:rPr>
        <w:t>, an ActionScript compiler is actually able to enforce it.</w:t>
      </w:r>
    </w:p>
    <w:p w:rsidR="00DD6CC4" w:rsidRPr="00DD6CC4" w:rsidRDefault="00DD6CC4" w:rsidP="00DD6CC4">
      <w:pPr>
        <w:rPr>
          <w:lang w:val="en-US"/>
        </w:rPr>
      </w:pPr>
      <w:r w:rsidRPr="00DD6CC4">
        <w:rPr>
          <w:lang w:val="en-US"/>
        </w:rPr>
        <w:t>Static typing is of great help when defining and using an API, and it greatly enhances the ability of Integrated Programming Environments (IDEs) to perform code completion, verification, documentation lookup, and refactorings. While</w:t>
      </w:r>
      <w:ins w:id="144" w:author="Andreas Gawecki" w:date="2011-08-18T16:31:00Z">
        <w:r w:rsidR="00287AB8">
          <w:rPr>
            <w:lang w:val="en-US"/>
          </w:rPr>
          <w:t xml:space="preserve"> current</w:t>
        </w:r>
      </w:ins>
      <w:r w:rsidRPr="00DD6CC4">
        <w:rPr>
          <w:lang w:val="en-US"/>
        </w:rPr>
        <w:t xml:space="preserve"> refactoring support for ActionScript 3 is not as advanced as for </w:t>
      </w:r>
      <w:commentRangeStart w:id="145"/>
      <w:r w:rsidRPr="00DD6CC4">
        <w:rPr>
          <w:lang w:val="en-US"/>
        </w:rPr>
        <w:t>Java</w:t>
      </w:r>
      <w:commentRangeEnd w:id="145"/>
      <w:r w:rsidR="00AA4B99">
        <w:rPr>
          <w:rStyle w:val="Kommentarzeichen"/>
        </w:rPr>
        <w:commentReference w:id="145"/>
      </w:r>
      <w:r w:rsidRPr="00DD6CC4">
        <w:rPr>
          <w:lang w:val="en-US"/>
        </w:rPr>
        <w:t xml:space="preserve">, modern IDEs like </w:t>
      </w:r>
      <w:commentRangeStart w:id="146"/>
      <w:proofErr w:type="spellStart"/>
      <w:r w:rsidRPr="00DD6CC4">
        <w:rPr>
          <w:lang w:val="en-US"/>
        </w:rPr>
        <w:t>IntelliJ</w:t>
      </w:r>
      <w:proofErr w:type="spellEnd"/>
      <w:r w:rsidRPr="00DD6CC4">
        <w:rPr>
          <w:lang w:val="en-US"/>
        </w:rPr>
        <w:t xml:space="preserve"> IDEA</w:t>
      </w:r>
      <w:customXmlInsRangeStart w:id="147" w:author="Andreas Gawecki" w:date="2011-08-19T10:04:00Z"/>
      <w:sdt>
        <w:sdtPr>
          <w:rPr>
            <w:lang w:val="en-US"/>
          </w:rPr>
          <w:id w:val="79566376"/>
          <w:citation/>
        </w:sdtPr>
        <w:sdtContent>
          <w:customXmlInsRangeEnd w:id="147"/>
          <w:ins w:id="148" w:author="Andreas Gawecki" w:date="2011-08-19T10:45:00Z">
            <w:r w:rsidR="0067353E">
              <w:rPr>
                <w:lang w:val="en-US"/>
              </w:rPr>
              <w:fldChar w:fldCharType="begin"/>
            </w:r>
            <w:r w:rsidR="0067353E" w:rsidRPr="0067353E">
              <w:rPr>
                <w:lang w:val="en-US"/>
                <w:rPrChange w:id="149" w:author="Andreas Gawecki" w:date="2011-08-19T10:47:00Z">
                  <w:rPr/>
                </w:rPrChange>
              </w:rPr>
              <w:instrText xml:space="preserve"> CITATION Int \l 1031  </w:instrText>
            </w:r>
          </w:ins>
          <w:r w:rsidR="0067353E">
            <w:rPr>
              <w:lang w:val="en-US"/>
            </w:rPr>
            <w:fldChar w:fldCharType="separate"/>
          </w:r>
          <w:r w:rsidR="007E0DA3">
            <w:rPr>
              <w:noProof/>
              <w:lang w:val="en-US"/>
            </w:rPr>
            <w:t xml:space="preserve"> </w:t>
          </w:r>
          <w:r w:rsidR="007E0DA3" w:rsidRPr="007E0DA3">
            <w:rPr>
              <w:noProof/>
              <w:lang w:val="en-US"/>
            </w:rPr>
            <w:t>[7]</w:t>
          </w:r>
          <w:ins w:id="150" w:author="Andreas Gawecki" w:date="2011-08-19T10:45:00Z">
            <w:r w:rsidR="0067353E">
              <w:rPr>
                <w:lang w:val="en-US"/>
              </w:rPr>
              <w:fldChar w:fldCharType="end"/>
            </w:r>
          </w:ins>
          <w:customXmlInsRangeStart w:id="151" w:author="Andreas Gawecki" w:date="2011-08-19T10:04:00Z"/>
        </w:sdtContent>
      </w:sdt>
      <w:customXmlInsRangeEnd w:id="151"/>
      <w:r w:rsidRPr="00DD6CC4">
        <w:rPr>
          <w:lang w:val="en-US"/>
        </w:rPr>
        <w:t xml:space="preserve"> </w:t>
      </w:r>
      <w:commentRangeEnd w:id="146"/>
      <w:r w:rsidR="00AA4B99">
        <w:rPr>
          <w:rStyle w:val="Kommentarzeichen"/>
        </w:rPr>
        <w:commentReference w:id="146"/>
      </w:r>
      <w:r w:rsidRPr="00DD6CC4">
        <w:rPr>
          <w:lang w:val="en-US"/>
        </w:rPr>
        <w:t xml:space="preserve">already support </w:t>
      </w:r>
      <w:del w:id="152" w:author="Olaf Kummer" w:date="2011-08-19T10:34:00Z">
        <w:r w:rsidRPr="00DD6CC4" w:rsidDel="00F82937">
          <w:rPr>
            <w:lang w:val="en-US"/>
          </w:rPr>
          <w:delText xml:space="preserve">advanced </w:delText>
        </w:r>
      </w:del>
      <w:ins w:id="153" w:author="Olaf Kummer" w:date="2011-08-19T10:34:00Z">
        <w:r w:rsidR="00F82937">
          <w:rPr>
            <w:lang w:val="en-US"/>
          </w:rPr>
          <w:t>numerous</w:t>
        </w:r>
        <w:r w:rsidR="00F82937" w:rsidRPr="00DD6CC4">
          <w:rPr>
            <w:lang w:val="en-US"/>
          </w:rPr>
          <w:t xml:space="preserve"> </w:t>
        </w:r>
      </w:ins>
      <w:r w:rsidRPr="00DD6CC4">
        <w:rPr>
          <w:lang w:val="en-US"/>
        </w:rPr>
        <w:t xml:space="preserve">refactorings which would be either not possible in plain JavaScript, or would have to rely on </w:t>
      </w:r>
      <w:commentRangeStart w:id="154"/>
      <w:r w:rsidRPr="00DD6CC4">
        <w:rPr>
          <w:lang w:val="en-US"/>
        </w:rPr>
        <w:t xml:space="preserve">some </w:t>
      </w:r>
      <w:commentRangeEnd w:id="154"/>
      <w:r w:rsidR="00AA4B99">
        <w:rPr>
          <w:rStyle w:val="Kommentarzeichen"/>
        </w:rPr>
        <w:commentReference w:id="154"/>
      </w:r>
      <w:r w:rsidRPr="00DD6CC4">
        <w:rPr>
          <w:lang w:val="en-US"/>
        </w:rPr>
        <w:t>heuristic with the inherent danger of being incorrect.</w:t>
      </w:r>
    </w:p>
    <w:p w:rsidR="00DD6CC4" w:rsidRPr="00DD6CC4" w:rsidRDefault="00DD6CC4" w:rsidP="00DD6CC4">
      <w:pPr>
        <w:pStyle w:val="berschrift1"/>
        <w:rPr>
          <w:lang w:val="en-US"/>
        </w:rPr>
      </w:pPr>
      <w:commentRangeStart w:id="155"/>
      <w:r w:rsidRPr="00DD6CC4">
        <w:rPr>
          <w:lang w:val="en-US"/>
        </w:rPr>
        <w:t>ECMAScript Evolution</w:t>
      </w:r>
      <w:commentRangeEnd w:id="155"/>
      <w:r w:rsidR="00AA4B99">
        <w:rPr>
          <w:rStyle w:val="Kommentarzeichen"/>
          <w:rFonts w:asciiTheme="minorHAnsi" w:eastAsiaTheme="minorHAnsi" w:hAnsiTheme="minorHAnsi" w:cstheme="minorBidi"/>
          <w:b w:val="0"/>
          <w:bCs w:val="0"/>
          <w:color w:val="auto"/>
        </w:rPr>
        <w:commentReference w:id="155"/>
      </w:r>
    </w:p>
    <w:p w:rsidR="00DD6CC4" w:rsidRPr="00DD6CC4" w:rsidRDefault="00DD6CC4" w:rsidP="00DD6CC4">
      <w:pPr>
        <w:rPr>
          <w:lang w:val="en-US"/>
        </w:rPr>
      </w:pPr>
      <w:r w:rsidRPr="00DD6CC4">
        <w:rPr>
          <w:lang w:val="en-US"/>
        </w:rPr>
        <w:t xml:space="preserve">There have </w:t>
      </w:r>
      <w:del w:id="156" w:author="Dennis Homann" w:date="2011-08-18T22:44:00Z">
        <w:r w:rsidRPr="00DD6CC4" w:rsidDel="00AA4B99">
          <w:rPr>
            <w:lang w:val="en-US"/>
          </w:rPr>
          <w:delText xml:space="preserve">actually </w:delText>
        </w:r>
      </w:del>
      <w:r w:rsidRPr="00DD6CC4">
        <w:rPr>
          <w:lang w:val="en-US"/>
        </w:rPr>
        <w:t xml:space="preserve">been several attempts to integrate all these language concepts into the JavaScript language specification. Quoting Brendan </w:t>
      </w:r>
      <w:proofErr w:type="spellStart"/>
      <w:r w:rsidRPr="00DD6CC4">
        <w:rPr>
          <w:lang w:val="en-US"/>
        </w:rPr>
        <w:t>Eich</w:t>
      </w:r>
      <w:proofErr w:type="spellEnd"/>
      <w:r w:rsidRPr="00DD6CC4">
        <w:rPr>
          <w:lang w:val="en-US"/>
        </w:rPr>
        <w:t>, the creator of JavaScript:</w:t>
      </w:r>
    </w:p>
    <w:p w:rsidR="00DD6CC4" w:rsidRPr="00DD6CC4" w:rsidRDefault="00DD6CC4" w:rsidP="00DD6CC4">
      <w:pPr>
        <w:pStyle w:val="Anfhrungszeichen"/>
        <w:rPr>
          <w:lang w:val="en-US"/>
        </w:rPr>
      </w:pPr>
      <w:r w:rsidRPr="00DD6CC4">
        <w:rPr>
          <w:lang w:val="en-US"/>
        </w:rPr>
        <w:t>"The over-minimized design of JS [...] imposed a long-term complexity tax on JS programmers and libraries. Everyone invents an OOP framework, some standard packaging discipline, and a latent type system. Why should not the core language address these obvious requirements?"</w:t>
      </w:r>
      <w:ins w:id="157" w:author="Frank Wienber" w:date="2011-08-16T21:57:00Z">
        <w:del w:id="158" w:author="Andreas Gawecki" w:date="2011-08-18T17:17:00Z">
          <w:r w:rsidR="00835238" w:rsidDel="000D2742">
            <w:rPr>
              <w:rStyle w:val="Endnotenzeichen"/>
              <w:lang w:val="en-US"/>
            </w:rPr>
            <w:endnoteReference w:id="3"/>
          </w:r>
        </w:del>
      </w:ins>
      <w:customXmlInsRangeStart w:id="179" w:author="Andreas Gawecki" w:date="2011-08-18T17:17:00Z"/>
      <w:sdt>
        <w:sdtPr>
          <w:rPr>
            <w:vertAlign w:val="superscript"/>
            <w:lang w:val="en-US"/>
          </w:rPr>
          <w:id w:val="19069222"/>
          <w:citation/>
        </w:sdtPr>
        <w:sdtContent>
          <w:customXmlInsRangeEnd w:id="179"/>
          <w:ins w:id="180" w:author="Andreas Gawecki" w:date="2011-08-18T17:17:00Z">
            <w:r w:rsidR="0067353E">
              <w:rPr>
                <w:lang w:val="en-US"/>
              </w:rPr>
              <w:fldChar w:fldCharType="begin"/>
            </w:r>
            <w:r w:rsidR="0067353E" w:rsidRPr="0067353E">
              <w:rPr>
                <w:lang w:val="en-US"/>
                <w:rPrChange w:id="181" w:author="Andreas Gawecki" w:date="2011-08-18T17:17:00Z">
                  <w:rPr/>
                </w:rPrChange>
              </w:rPr>
              <w:instrText xml:space="preserve"> CITATION Bre07 \l 1031 </w:instrText>
            </w:r>
          </w:ins>
          <w:r w:rsidR="0067353E">
            <w:rPr>
              <w:lang w:val="en-US"/>
            </w:rPr>
            <w:fldChar w:fldCharType="separate"/>
          </w:r>
          <w:r w:rsidR="007E0DA3">
            <w:rPr>
              <w:noProof/>
              <w:lang w:val="en-US"/>
            </w:rPr>
            <w:t xml:space="preserve"> </w:t>
          </w:r>
          <w:r w:rsidR="007E0DA3" w:rsidRPr="007E0DA3">
            <w:rPr>
              <w:noProof/>
              <w:lang w:val="en-US"/>
            </w:rPr>
            <w:t>[8]</w:t>
          </w:r>
          <w:ins w:id="182" w:author="Andreas Gawecki" w:date="2011-08-18T17:17:00Z">
            <w:r w:rsidR="0067353E">
              <w:rPr>
                <w:lang w:val="en-US"/>
              </w:rPr>
              <w:fldChar w:fldCharType="end"/>
            </w:r>
          </w:ins>
          <w:customXmlInsRangeStart w:id="183" w:author="Andreas Gawecki" w:date="2011-08-18T17:17:00Z"/>
        </w:sdtContent>
      </w:sdt>
      <w:customXmlInsRangeEnd w:id="183"/>
    </w:p>
    <w:p w:rsidR="00DD6CC4" w:rsidRPr="00E22708" w:rsidRDefault="00DD6CC4" w:rsidP="00DD6CC4">
      <w:pPr>
        <w:rPr>
          <w:lang w:val="en-US"/>
          <w:rPrChange w:id="184" w:author="Andreas Gawecki" w:date="2011-08-16T18:12:00Z">
            <w:rPr/>
          </w:rPrChange>
        </w:rPr>
      </w:pPr>
      <w:r w:rsidRPr="00DD6CC4">
        <w:rPr>
          <w:lang w:val="en-US"/>
        </w:rPr>
        <w:t>First published by Netscape as JavaScript 2.0, an ECMAScript 4 specification</w:t>
      </w:r>
      <w:ins w:id="185" w:author="Frank Wienber" w:date="2011-08-18T21:03:00Z">
        <w:del w:id="186" w:author="Andreas Gawecki" w:date="2011-08-18T17:18:00Z">
          <w:r w:rsidR="00C44670" w:rsidDel="000D2742">
            <w:rPr>
              <w:rStyle w:val="Endnotenzeichen"/>
              <w:lang w:val="en-US"/>
            </w:rPr>
            <w:endnoteReference w:id="4"/>
          </w:r>
        </w:del>
      </w:ins>
      <w:customXmlInsRangeStart w:id="197" w:author="Andreas Gawecki" w:date="2011-08-18T17:19:00Z"/>
      <w:sdt>
        <w:sdtPr>
          <w:rPr>
            <w:vertAlign w:val="superscript"/>
            <w:lang w:val="en-US"/>
          </w:rPr>
          <w:id w:val="19069223"/>
          <w:citation/>
        </w:sdtPr>
        <w:sdtContent>
          <w:customXmlInsRangeEnd w:id="197"/>
          <w:ins w:id="198" w:author="Andreas Gawecki" w:date="2011-08-18T17:19:00Z">
            <w:r w:rsidR="0067353E">
              <w:rPr>
                <w:lang w:val="en-US"/>
              </w:rPr>
              <w:fldChar w:fldCharType="begin"/>
            </w:r>
            <w:r w:rsidR="0067353E" w:rsidRPr="0067353E">
              <w:rPr>
                <w:lang w:val="en-US"/>
                <w:rPrChange w:id="199" w:author="Andreas Gawecki" w:date="2011-08-18T17:19:00Z">
                  <w:rPr/>
                </w:rPrChange>
              </w:rPr>
              <w:instrText xml:space="preserve"> CITATION ECM \l 1031 </w:instrText>
            </w:r>
          </w:ins>
          <w:r w:rsidR="0067353E">
            <w:rPr>
              <w:lang w:val="en-US"/>
            </w:rPr>
            <w:fldChar w:fldCharType="separate"/>
          </w:r>
          <w:r w:rsidR="007E0DA3">
            <w:rPr>
              <w:noProof/>
              <w:lang w:val="en-US"/>
            </w:rPr>
            <w:t xml:space="preserve"> </w:t>
          </w:r>
          <w:r w:rsidR="007E0DA3" w:rsidRPr="007E0DA3">
            <w:rPr>
              <w:noProof/>
              <w:lang w:val="en-US"/>
            </w:rPr>
            <w:t>[9]</w:t>
          </w:r>
          <w:ins w:id="200" w:author="Andreas Gawecki" w:date="2011-08-18T17:19:00Z">
            <w:r w:rsidR="0067353E">
              <w:rPr>
                <w:lang w:val="en-US"/>
              </w:rPr>
              <w:fldChar w:fldCharType="end"/>
            </w:r>
          </w:ins>
          <w:customXmlInsRangeStart w:id="201" w:author="Andreas Gawecki" w:date="2011-08-18T17:19:00Z"/>
        </w:sdtContent>
      </w:sdt>
      <w:customXmlInsRangeEnd w:id="201"/>
      <w:r w:rsidRPr="00DD6CC4">
        <w:rPr>
          <w:lang w:val="en-US"/>
        </w:rPr>
        <w:t xml:space="preserve"> was on its way, formalizing many aspects of ActionScript 3. However, the standardization committee was not able to reach consensus, and </w:t>
      </w:r>
      <w:del w:id="202" w:author="Andreas Gawecki" w:date="2011-08-18T16:29:00Z">
        <w:r w:rsidRPr="00DD6CC4" w:rsidDel="00287AB8">
          <w:rPr>
            <w:lang w:val="en-US"/>
          </w:rPr>
          <w:delText xml:space="preserve"> </w:delText>
        </w:r>
      </w:del>
      <w:r w:rsidRPr="00DD6CC4">
        <w:rPr>
          <w:lang w:val="en-US"/>
        </w:rPr>
        <w:t>ECMAScript 4 was finally abandoned. Some of the work might be incorporated into the foundation of a new specification project (code name "ECMAScript Harmony"</w:t>
      </w:r>
      <w:customXmlInsRangeStart w:id="203" w:author="Andreas Gawecki" w:date="2011-08-18T17:20:00Z"/>
      <w:sdt>
        <w:sdtPr>
          <w:rPr>
            <w:lang w:val="en-US"/>
          </w:rPr>
          <w:id w:val="19069225"/>
          <w:citation/>
        </w:sdtPr>
        <w:sdtContent>
          <w:customXmlInsRangeEnd w:id="203"/>
          <w:ins w:id="204" w:author="Andreas Gawecki" w:date="2011-08-18T17:20:00Z">
            <w:r w:rsidR="0067353E">
              <w:rPr>
                <w:lang w:val="en-US"/>
              </w:rPr>
              <w:fldChar w:fldCharType="begin"/>
            </w:r>
            <w:r w:rsidR="0067353E" w:rsidRPr="0067353E">
              <w:rPr>
                <w:lang w:val="en-US"/>
                <w:rPrChange w:id="205" w:author="Andreas Gawecki" w:date="2011-08-18T17:20:00Z">
                  <w:rPr/>
                </w:rPrChange>
              </w:rPr>
              <w:instrText xml:space="preserve"> CITATION Bre08 \l 1031 </w:instrText>
            </w:r>
          </w:ins>
          <w:r w:rsidR="0067353E">
            <w:rPr>
              <w:lang w:val="en-US"/>
            </w:rPr>
            <w:fldChar w:fldCharType="separate"/>
          </w:r>
          <w:r w:rsidR="007E0DA3">
            <w:rPr>
              <w:noProof/>
              <w:lang w:val="en-US"/>
            </w:rPr>
            <w:t xml:space="preserve"> </w:t>
          </w:r>
          <w:r w:rsidR="007E0DA3" w:rsidRPr="007E0DA3">
            <w:rPr>
              <w:noProof/>
              <w:lang w:val="en-US"/>
            </w:rPr>
            <w:t>[10]</w:t>
          </w:r>
          <w:ins w:id="206" w:author="Andreas Gawecki" w:date="2011-08-18T17:20:00Z">
            <w:r w:rsidR="0067353E">
              <w:rPr>
                <w:lang w:val="en-US"/>
              </w:rPr>
              <w:fldChar w:fldCharType="end"/>
            </w:r>
          </w:ins>
          <w:customXmlInsRangeStart w:id="207" w:author="Andreas Gawecki" w:date="2011-08-18T17:20:00Z"/>
        </w:sdtContent>
      </w:sdt>
      <w:customXmlInsRangeEnd w:id="207"/>
      <w:r w:rsidRPr="00DD6CC4">
        <w:rPr>
          <w:lang w:val="en-US"/>
        </w:rPr>
        <w:t>) which might be completed after ECMAScript</w:t>
      </w:r>
      <w:ins w:id="208" w:author="Andreas Gawecki" w:date="2011-08-16T18:12:00Z">
        <w:r w:rsidR="0067353E" w:rsidRPr="0067353E">
          <w:rPr>
            <w:lang w:val="en-US"/>
            <w:rPrChange w:id="209" w:author="Andreas Gawecki" w:date="2011-08-16T18:12:00Z">
              <w:rPr/>
            </w:rPrChange>
          </w:rPr>
          <w:t> </w:t>
        </w:r>
      </w:ins>
      <w:del w:id="210" w:author="Andreas Gawecki" w:date="2011-08-16T18:12:00Z">
        <w:r w:rsidRPr="00DD6CC4" w:rsidDel="00E22708">
          <w:rPr>
            <w:lang w:val="en-US"/>
          </w:rPr>
          <w:delText xml:space="preserve"> </w:delText>
        </w:r>
      </w:del>
      <w:r w:rsidRPr="00DD6CC4">
        <w:rPr>
          <w:lang w:val="en-US"/>
        </w:rPr>
        <w:t>5</w:t>
      </w:r>
      <w:del w:id="211" w:author="Andreas Gawecki" w:date="2011-08-16T18:12:00Z">
        <w:r w:rsidRPr="00DD6CC4" w:rsidDel="00E22708">
          <w:rPr>
            <w:lang w:val="en-US"/>
          </w:rPr>
          <w:delText xml:space="preserve">. </w:delText>
        </w:r>
        <w:r w:rsidR="0067353E" w:rsidRPr="0067353E">
          <w:rPr>
            <w:lang w:val="en-US"/>
            <w:rPrChange w:id="212" w:author="Andreas Gawecki" w:date="2011-08-16T18:12:00Z">
              <w:rPr/>
            </w:rPrChange>
          </w:rPr>
          <w:delText>***War "Harmony" nicht der Code-Name für ECMAScript 5? Hier wären Referenzen wichtig!***</w:delText>
        </w:r>
      </w:del>
      <w:ins w:id="213" w:author="Andreas Gawecki" w:date="2011-08-16T18:12:00Z">
        <w:r w:rsidR="0067353E" w:rsidRPr="0067353E">
          <w:rPr>
            <w:lang w:val="en-US"/>
            <w:rPrChange w:id="214" w:author="Andreas Gawecki" w:date="2011-08-16T18:12:00Z">
              <w:rPr/>
            </w:rPrChange>
          </w:rPr>
          <w:t>.</w:t>
        </w:r>
      </w:ins>
      <w:ins w:id="215" w:author="Frank Wienber" w:date="2011-08-18T21:08:00Z">
        <w:r w:rsidR="00C44670">
          <w:rPr>
            <w:lang w:val="en-US"/>
          </w:rPr>
          <w:t xml:space="preserve"> </w:t>
        </w:r>
      </w:ins>
      <w:ins w:id="216" w:author="Frank Wienber" w:date="2011-08-18T21:09:00Z">
        <w:r w:rsidR="00C44670">
          <w:rPr>
            <w:lang w:val="en-US"/>
          </w:rPr>
          <w:t xml:space="preserve"> </w:t>
        </w:r>
      </w:ins>
      <w:ins w:id="217" w:author="Frank Wienber" w:date="2011-08-18T21:15:00Z">
        <w:r w:rsidR="00442CBE">
          <w:rPr>
            <w:lang w:val="en-US"/>
          </w:rPr>
          <w:t xml:space="preserve">The </w:t>
        </w:r>
      </w:ins>
      <w:ins w:id="218" w:author="Frank Wienber" w:date="2011-08-18T21:09:00Z">
        <w:r w:rsidR="00C44670">
          <w:rPr>
            <w:lang w:val="en-US"/>
          </w:rPr>
          <w:t xml:space="preserve">ECMAScript 5 </w:t>
        </w:r>
      </w:ins>
      <w:ins w:id="219" w:author="Frank Wienber" w:date="2011-08-18T21:15:00Z">
        <w:r w:rsidR="00442CBE">
          <w:rPr>
            <w:lang w:val="en-US"/>
          </w:rPr>
          <w:t>specification</w:t>
        </w:r>
        <w:del w:id="220" w:author="Andreas Gawecki" w:date="2011-08-18T17:24:00Z">
          <w:r w:rsidR="00442CBE" w:rsidDel="00D64AF5">
            <w:rPr>
              <w:rStyle w:val="Endnotenzeichen"/>
              <w:lang w:val="en-US"/>
            </w:rPr>
            <w:endnoteReference w:id="5"/>
          </w:r>
        </w:del>
      </w:ins>
      <w:customXmlInsRangeStart w:id="231" w:author="Andreas Gawecki" w:date="2011-08-18T17:24:00Z"/>
      <w:sdt>
        <w:sdtPr>
          <w:rPr>
            <w:vertAlign w:val="superscript"/>
            <w:lang w:val="en-US"/>
          </w:rPr>
          <w:id w:val="19069226"/>
          <w:citation/>
        </w:sdtPr>
        <w:sdtContent>
          <w:customXmlInsRangeEnd w:id="231"/>
          <w:ins w:id="232" w:author="Andreas Gawecki" w:date="2011-08-18T17:24:00Z">
            <w:r w:rsidR="0067353E">
              <w:rPr>
                <w:lang w:val="en-US"/>
              </w:rPr>
              <w:fldChar w:fldCharType="begin"/>
            </w:r>
            <w:r w:rsidR="0067353E" w:rsidRPr="0067353E">
              <w:rPr>
                <w:lang w:val="en-US"/>
                <w:rPrChange w:id="233" w:author="Andreas Gawecki" w:date="2011-08-18T17:24:00Z">
                  <w:rPr/>
                </w:rPrChange>
              </w:rPr>
              <w:instrText xml:space="preserve"> CITATION ECM11 \l 1031 </w:instrText>
            </w:r>
          </w:ins>
          <w:r w:rsidR="0067353E">
            <w:rPr>
              <w:lang w:val="en-US"/>
            </w:rPr>
            <w:fldChar w:fldCharType="separate"/>
          </w:r>
          <w:r w:rsidR="007E0DA3">
            <w:rPr>
              <w:noProof/>
              <w:lang w:val="en-US"/>
            </w:rPr>
            <w:t xml:space="preserve"> </w:t>
          </w:r>
          <w:r w:rsidR="007E0DA3" w:rsidRPr="007E0DA3">
            <w:rPr>
              <w:noProof/>
              <w:lang w:val="en-US"/>
            </w:rPr>
            <w:t>[11]</w:t>
          </w:r>
          <w:ins w:id="234" w:author="Andreas Gawecki" w:date="2011-08-18T17:24:00Z">
            <w:r w:rsidR="0067353E">
              <w:rPr>
                <w:lang w:val="en-US"/>
              </w:rPr>
              <w:fldChar w:fldCharType="end"/>
            </w:r>
          </w:ins>
          <w:customXmlInsRangeStart w:id="235" w:author="Andreas Gawecki" w:date="2011-08-18T17:24:00Z"/>
        </w:sdtContent>
      </w:sdt>
      <w:customXmlInsRangeEnd w:id="235"/>
      <w:ins w:id="236" w:author="Frank Wienber" w:date="2011-08-18T21:15:00Z">
        <w:r w:rsidR="00442CBE">
          <w:rPr>
            <w:lang w:val="en-US"/>
          </w:rPr>
          <w:t xml:space="preserve"> </w:t>
        </w:r>
      </w:ins>
      <w:ins w:id="237" w:author="Frank Wienber" w:date="2011-08-18T21:09:00Z">
        <w:r w:rsidR="00C44670">
          <w:rPr>
            <w:lang w:val="en-US"/>
          </w:rPr>
          <w:t xml:space="preserve">has been </w:t>
        </w:r>
      </w:ins>
      <w:ins w:id="238" w:author="Frank Wienber" w:date="2011-08-18T21:13:00Z">
        <w:r w:rsidR="00442CBE">
          <w:rPr>
            <w:lang w:val="en-US"/>
          </w:rPr>
          <w:t xml:space="preserve">approved </w:t>
        </w:r>
      </w:ins>
      <w:ins w:id="239" w:author="Frank Wienber" w:date="2011-08-18T21:15:00Z">
        <w:r w:rsidR="00442CBE">
          <w:rPr>
            <w:lang w:val="en-US"/>
          </w:rPr>
          <w:t>in 2009</w:t>
        </w:r>
      </w:ins>
      <w:ins w:id="240" w:author="Frank Wienber" w:date="2011-08-18T21:31:00Z">
        <w:r w:rsidR="007172B2">
          <w:rPr>
            <w:lang w:val="en-US"/>
          </w:rPr>
          <w:t>;</w:t>
        </w:r>
      </w:ins>
      <w:ins w:id="241" w:author="Frank Wienber" w:date="2011-08-18T21:18:00Z">
        <w:r w:rsidR="00442CBE">
          <w:rPr>
            <w:lang w:val="en-US"/>
          </w:rPr>
          <w:t xml:space="preserve"> the latest update in June 2011 is called </w:t>
        </w:r>
      </w:ins>
      <w:ins w:id="242" w:author="Frank Wienber" w:date="2011-08-18T21:17:00Z">
        <w:r w:rsidR="00442CBE">
          <w:rPr>
            <w:lang w:val="en-US"/>
          </w:rPr>
          <w:t>version 5.1</w:t>
        </w:r>
      </w:ins>
      <w:ins w:id="243" w:author="Frank Wienber" w:date="2011-08-18T21:18:00Z">
        <w:r w:rsidR="00442CBE">
          <w:rPr>
            <w:lang w:val="en-US"/>
          </w:rPr>
          <w:t>.</w:t>
        </w:r>
      </w:ins>
    </w:p>
    <w:p w:rsidR="00DD6CC4" w:rsidRPr="00DD6CC4" w:rsidRDefault="00DD6CC4" w:rsidP="00DD6CC4">
      <w:pPr>
        <w:pStyle w:val="berschrift1"/>
        <w:rPr>
          <w:lang w:val="en-US"/>
        </w:rPr>
      </w:pPr>
      <w:r w:rsidRPr="00DD6CC4">
        <w:rPr>
          <w:lang w:val="en-US"/>
        </w:rPr>
        <w:lastRenderedPageBreak/>
        <w:t>Translating ActionScript 3 to JavaScript</w:t>
      </w:r>
    </w:p>
    <w:p w:rsidR="00DD6CC4" w:rsidRPr="00DD6CC4" w:rsidRDefault="00DD6CC4" w:rsidP="00DD6CC4">
      <w:pPr>
        <w:rPr>
          <w:lang w:val="en-US"/>
        </w:rPr>
      </w:pPr>
      <w:r w:rsidRPr="00DD6CC4">
        <w:rPr>
          <w:lang w:val="en-US"/>
        </w:rPr>
        <w:t xml:space="preserve">The ActionScript 3 tool set available from Adobe is </w:t>
      </w:r>
      <w:del w:id="244" w:author="Dennis Homann" w:date="2011-08-18T22:45:00Z">
        <w:r w:rsidRPr="00DD6CC4" w:rsidDel="00AA4B99">
          <w:rPr>
            <w:lang w:val="en-US"/>
          </w:rPr>
          <w:delText xml:space="preserve">actually </w:delText>
        </w:r>
      </w:del>
      <w:r w:rsidRPr="00DD6CC4">
        <w:rPr>
          <w:lang w:val="en-US"/>
        </w:rPr>
        <w:t>an implementation of the ECMAScript 3 standard</w:t>
      </w:r>
      <w:ins w:id="245" w:author="Frank Wienber" w:date="2011-08-18T21:20:00Z">
        <w:del w:id="246" w:author="Andreas Gawecki" w:date="2011-08-18T17:25:00Z">
          <w:r w:rsidR="00442CBE" w:rsidDel="00D64AF5">
            <w:rPr>
              <w:rStyle w:val="Endnotenzeichen"/>
              <w:lang w:val="en-US"/>
            </w:rPr>
            <w:endnoteReference w:id="6"/>
          </w:r>
        </w:del>
      </w:ins>
      <w:customXmlInsRangeStart w:id="258" w:author="Andreas Gawecki" w:date="2011-08-18T17:25:00Z"/>
      <w:sdt>
        <w:sdtPr>
          <w:rPr>
            <w:vertAlign w:val="superscript"/>
            <w:lang w:val="en-US"/>
          </w:rPr>
          <w:id w:val="19069227"/>
          <w:citation/>
        </w:sdtPr>
        <w:sdtContent>
          <w:customXmlInsRangeEnd w:id="258"/>
          <w:ins w:id="259" w:author="Andreas Gawecki" w:date="2011-08-18T17:25:00Z">
            <w:r w:rsidR="0067353E">
              <w:rPr>
                <w:lang w:val="en-US"/>
              </w:rPr>
              <w:fldChar w:fldCharType="begin"/>
            </w:r>
            <w:r w:rsidR="0067353E" w:rsidRPr="0067353E">
              <w:rPr>
                <w:lang w:val="en-US"/>
                <w:rPrChange w:id="260" w:author="Andreas Gawecki" w:date="2011-08-18T17:25:00Z">
                  <w:rPr/>
                </w:rPrChange>
              </w:rPr>
              <w:instrText xml:space="preserve"> CITATION ECM99 \l 1031 </w:instrText>
            </w:r>
          </w:ins>
          <w:r w:rsidR="0067353E">
            <w:rPr>
              <w:lang w:val="en-US"/>
            </w:rPr>
            <w:fldChar w:fldCharType="separate"/>
          </w:r>
          <w:r w:rsidR="007E0DA3">
            <w:rPr>
              <w:noProof/>
              <w:lang w:val="en-US"/>
            </w:rPr>
            <w:t xml:space="preserve"> </w:t>
          </w:r>
          <w:r w:rsidR="007E0DA3" w:rsidRPr="007E0DA3">
            <w:rPr>
              <w:noProof/>
              <w:lang w:val="en-US"/>
            </w:rPr>
            <w:t>[12]</w:t>
          </w:r>
          <w:ins w:id="261" w:author="Andreas Gawecki" w:date="2011-08-18T17:25:00Z">
            <w:r w:rsidR="0067353E">
              <w:rPr>
                <w:lang w:val="en-US"/>
              </w:rPr>
              <w:fldChar w:fldCharType="end"/>
            </w:r>
          </w:ins>
          <w:customXmlInsRangeStart w:id="262" w:author="Andreas Gawecki" w:date="2011-08-18T17:25:00Z"/>
        </w:sdtContent>
      </w:sdt>
      <w:customXmlInsRangeEnd w:id="262"/>
      <w:r w:rsidRPr="00DD6CC4">
        <w:rPr>
          <w:lang w:val="en-US"/>
        </w:rPr>
        <w:t>. This means that ActionScript 3 is a superset of JavaScript as it is available in all major browsers. Unfortunately, there is no formal syntax and semantics available for ActionScript 3</w:t>
      </w:r>
      <w:ins w:id="263" w:author="Frank Wienber" w:date="2011-08-18T21:32:00Z">
        <w:r w:rsidR="007172B2">
          <w:rPr>
            <w:lang w:val="en-US"/>
          </w:rPr>
          <w:t>’s language extensions beyond the standard</w:t>
        </w:r>
      </w:ins>
      <w:del w:id="264" w:author="Frank Wienber" w:date="2011-08-18T21:32:00Z">
        <w:r w:rsidRPr="00DD6CC4" w:rsidDel="007172B2">
          <w:rPr>
            <w:lang w:val="en-US"/>
          </w:rPr>
          <w:delText xml:space="preserve">, </w:delText>
        </w:r>
      </w:del>
      <w:ins w:id="265" w:author="Frank Wienber" w:date="2011-08-18T21:32:00Z">
        <w:r w:rsidR="007172B2">
          <w:rPr>
            <w:lang w:val="en-US"/>
          </w:rPr>
          <w:t>.</w:t>
        </w:r>
        <w:r w:rsidR="007172B2" w:rsidRPr="00DD6CC4">
          <w:rPr>
            <w:lang w:val="en-US"/>
          </w:rPr>
          <w:t xml:space="preserve"> </w:t>
        </w:r>
      </w:ins>
      <w:del w:id="266" w:author="Frank Wienber" w:date="2011-08-18T21:32:00Z">
        <w:r w:rsidRPr="00DD6CC4" w:rsidDel="007172B2">
          <w:rPr>
            <w:lang w:val="en-US"/>
          </w:rPr>
          <w:delText xml:space="preserve">we  </w:delText>
        </w:r>
      </w:del>
      <w:ins w:id="267" w:author="Frank Wienber" w:date="2011-08-18T21:32:00Z">
        <w:r w:rsidR="007172B2">
          <w:rPr>
            <w:lang w:val="en-US"/>
          </w:rPr>
          <w:t>We</w:t>
        </w:r>
        <w:r w:rsidR="007172B2" w:rsidRPr="00DD6CC4">
          <w:rPr>
            <w:lang w:val="en-US"/>
          </w:rPr>
          <w:t xml:space="preserve"> </w:t>
        </w:r>
      </w:ins>
      <w:r w:rsidRPr="00DD6CC4">
        <w:rPr>
          <w:lang w:val="en-US"/>
        </w:rPr>
        <w:t>had to rely on the non-formal AS3 language description</w:t>
      </w:r>
      <w:customXmlInsRangeStart w:id="268" w:author="Andreas Gawecki" w:date="2011-08-18T17:25:00Z"/>
      <w:sdt>
        <w:sdtPr>
          <w:rPr>
            <w:lang w:val="en-US"/>
          </w:rPr>
          <w:id w:val="19069228"/>
          <w:citation/>
        </w:sdtPr>
        <w:sdtContent>
          <w:customXmlInsRangeEnd w:id="268"/>
          <w:ins w:id="269" w:author="Andreas Gawecki" w:date="2011-08-19T10:41:00Z">
            <w:r w:rsidR="0067353E">
              <w:rPr>
                <w:lang w:val="en-US"/>
              </w:rPr>
              <w:fldChar w:fldCharType="begin"/>
            </w:r>
            <w:r w:rsidR="0067353E" w:rsidRPr="0067353E">
              <w:rPr>
                <w:lang w:val="en-US"/>
                <w:rPrChange w:id="270" w:author="Andreas Gawecki" w:date="2011-08-19T10:51:00Z">
                  <w:rPr/>
                </w:rPrChange>
              </w:rPr>
              <w:instrText xml:space="preserve"> CITATION Act \l 1031  </w:instrText>
            </w:r>
          </w:ins>
          <w:r w:rsidR="0067353E">
            <w:rPr>
              <w:lang w:val="en-US"/>
            </w:rPr>
            <w:fldChar w:fldCharType="separate"/>
          </w:r>
          <w:r w:rsidR="007E0DA3">
            <w:rPr>
              <w:noProof/>
              <w:lang w:val="en-US"/>
            </w:rPr>
            <w:t xml:space="preserve"> </w:t>
          </w:r>
          <w:r w:rsidR="007E0DA3" w:rsidRPr="007E0DA3">
            <w:rPr>
              <w:noProof/>
              <w:lang w:val="en-US"/>
            </w:rPr>
            <w:t>[13]</w:t>
          </w:r>
          <w:ins w:id="271" w:author="Andreas Gawecki" w:date="2011-08-19T10:41:00Z">
            <w:r w:rsidR="0067353E">
              <w:rPr>
                <w:lang w:val="en-US"/>
              </w:rPr>
              <w:fldChar w:fldCharType="end"/>
            </w:r>
          </w:ins>
          <w:customXmlInsRangeStart w:id="272" w:author="Andreas Gawecki" w:date="2011-08-18T17:25:00Z"/>
        </w:sdtContent>
      </w:sdt>
      <w:customXmlInsRangeEnd w:id="272"/>
      <w:ins w:id="273" w:author="Andreas Gawecki" w:date="2011-08-18T17:25:00Z">
        <w:r w:rsidR="00D64AF5">
          <w:rPr>
            <w:lang w:val="en-US"/>
          </w:rPr>
          <w:t xml:space="preserve"> </w:t>
        </w:r>
      </w:ins>
      <w:ins w:id="274" w:author="Frank Wienber" w:date="2011-08-16T21:52:00Z">
        <w:del w:id="275" w:author="Andreas Gawecki" w:date="2011-08-18T17:25:00Z">
          <w:r w:rsidR="00835238" w:rsidDel="00D64AF5">
            <w:rPr>
              <w:rStyle w:val="Endnotenzeichen"/>
              <w:lang w:val="en-US"/>
            </w:rPr>
            <w:endnoteReference w:id="7"/>
          </w:r>
        </w:del>
      </w:ins>
      <w:del w:id="295" w:author="Andreas Gawecki" w:date="2011-08-18T17:25:00Z">
        <w:r w:rsidRPr="00DD6CC4" w:rsidDel="00D64AF5">
          <w:rPr>
            <w:lang w:val="en-US"/>
          </w:rPr>
          <w:delText xml:space="preserve"> </w:delText>
        </w:r>
      </w:del>
      <w:del w:id="296" w:author="Frank Wienber" w:date="2011-08-16T21:58:00Z">
        <w:r w:rsidRPr="00DD6CC4" w:rsidDel="00835238">
          <w:rPr>
            <w:lang w:val="en-US"/>
          </w:rPr>
          <w:delText xml:space="preserve">***Referenz*** </w:delText>
        </w:r>
      </w:del>
      <w:r w:rsidRPr="00DD6CC4">
        <w:rPr>
          <w:lang w:val="en-US"/>
        </w:rPr>
        <w:t>and the Adobe compiler itself</w:t>
      </w:r>
      <w:customXmlInsRangeStart w:id="297" w:author="Andreas Gawecki" w:date="2011-08-18T17:26:00Z"/>
      <w:sdt>
        <w:sdtPr>
          <w:rPr>
            <w:lang w:val="en-US"/>
          </w:rPr>
          <w:id w:val="19069229"/>
          <w:citation/>
        </w:sdtPr>
        <w:sdtContent>
          <w:customXmlInsRangeEnd w:id="297"/>
          <w:ins w:id="298" w:author="Andreas Gawecki" w:date="2011-08-19T10:51:00Z">
            <w:r w:rsidR="0067353E">
              <w:rPr>
                <w:lang w:val="en-US"/>
              </w:rPr>
              <w:fldChar w:fldCharType="begin"/>
            </w:r>
            <w:r w:rsidR="0067353E" w:rsidRPr="0067353E">
              <w:rPr>
                <w:lang w:val="en-US"/>
                <w:rPrChange w:id="299" w:author="Andreas Gawecki" w:date="2011-08-19T10:51:00Z">
                  <w:rPr/>
                </w:rPrChange>
              </w:rPr>
              <w:instrText xml:space="preserve"> CITATION The \l 1031  </w:instrText>
            </w:r>
          </w:ins>
          <w:r w:rsidR="0067353E">
            <w:rPr>
              <w:lang w:val="en-US"/>
            </w:rPr>
            <w:fldChar w:fldCharType="separate"/>
          </w:r>
          <w:r w:rsidR="007E0DA3">
            <w:rPr>
              <w:noProof/>
              <w:lang w:val="en-US"/>
            </w:rPr>
            <w:t xml:space="preserve"> </w:t>
          </w:r>
          <w:r w:rsidR="007E0DA3" w:rsidRPr="007E0DA3">
            <w:rPr>
              <w:noProof/>
              <w:lang w:val="en-US"/>
            </w:rPr>
            <w:t>[14]</w:t>
          </w:r>
          <w:ins w:id="300" w:author="Andreas Gawecki" w:date="2011-08-19T10:51:00Z">
            <w:r w:rsidR="0067353E">
              <w:rPr>
                <w:lang w:val="en-US"/>
              </w:rPr>
              <w:fldChar w:fldCharType="end"/>
            </w:r>
          </w:ins>
          <w:customXmlInsRangeStart w:id="301" w:author="Andreas Gawecki" w:date="2011-08-18T17:26:00Z"/>
        </w:sdtContent>
      </w:sdt>
      <w:customXmlInsRangeEnd w:id="301"/>
      <w:ins w:id="302" w:author="Frank Wienber" w:date="2011-08-16T23:11:00Z">
        <w:del w:id="303" w:author="Andreas Gawecki" w:date="2011-08-18T17:26:00Z">
          <w:r w:rsidR="00BF4DF7" w:rsidDel="00D64AF5">
            <w:rPr>
              <w:rStyle w:val="Endnotenzeichen"/>
              <w:lang w:val="en-US"/>
            </w:rPr>
            <w:endnoteReference w:id="8"/>
          </w:r>
        </w:del>
      </w:ins>
      <w:del w:id="323" w:author="Frank Wienber" w:date="2011-08-16T23:11:00Z">
        <w:r w:rsidRPr="00DD6CC4" w:rsidDel="00BF4DF7">
          <w:rPr>
            <w:lang w:val="en-US"/>
          </w:rPr>
          <w:delText xml:space="preserve"> ***Referenz**</w:delText>
        </w:r>
      </w:del>
      <w:r w:rsidRPr="00DD6CC4">
        <w:rPr>
          <w:lang w:val="en-US"/>
        </w:rPr>
        <w:t xml:space="preserve"> as the de-facto reference implementation.</w:t>
      </w:r>
    </w:p>
    <w:p w:rsidR="00DD6CC4" w:rsidRPr="00DD6CC4" w:rsidRDefault="00DD6CC4" w:rsidP="00DD6CC4">
      <w:pPr>
        <w:rPr>
          <w:lang w:val="en-US"/>
        </w:rPr>
      </w:pPr>
      <w:r w:rsidRPr="00DD6CC4">
        <w:rPr>
          <w:lang w:val="en-US"/>
        </w:rPr>
        <w:t>One of the main goals of the Jangaroo project was to facilitate re-use of existing tools. This includes IDE support for ActionScript 3 which is already widespread</w:t>
      </w:r>
      <w:customXmlInsRangeStart w:id="324" w:author="Andreas Gawecki" w:date="2011-08-18T17:26:00Z"/>
      <w:sdt>
        <w:sdtPr>
          <w:rPr>
            <w:lang w:val="en-US"/>
          </w:rPr>
          <w:id w:val="19069230"/>
          <w:citation/>
        </w:sdtPr>
        <w:sdtContent>
          <w:customXmlInsRangeEnd w:id="324"/>
          <w:ins w:id="325" w:author="Andreas Gawecki" w:date="2011-08-18T17:26:00Z">
            <w:r w:rsidR="0067353E">
              <w:rPr>
                <w:lang w:val="en-US"/>
              </w:rPr>
              <w:fldChar w:fldCharType="begin"/>
            </w:r>
            <w:r w:rsidR="0067353E" w:rsidRPr="0067353E">
              <w:rPr>
                <w:lang w:val="en-US"/>
                <w:rPrChange w:id="326" w:author="Andreas Gawecki" w:date="2011-08-18T17:26:00Z">
                  <w:rPr/>
                </w:rPrChange>
              </w:rPr>
              <w:instrText xml:space="preserve"> CITATION Jan1 \l 1031 </w:instrText>
            </w:r>
          </w:ins>
          <w:r w:rsidR="0067353E">
            <w:rPr>
              <w:lang w:val="en-US"/>
            </w:rPr>
            <w:fldChar w:fldCharType="separate"/>
          </w:r>
          <w:r w:rsidR="007E0DA3">
            <w:rPr>
              <w:noProof/>
              <w:lang w:val="en-US"/>
            </w:rPr>
            <w:t xml:space="preserve"> </w:t>
          </w:r>
          <w:r w:rsidR="007E0DA3" w:rsidRPr="007E0DA3">
            <w:rPr>
              <w:noProof/>
              <w:lang w:val="en-US"/>
            </w:rPr>
            <w:t>[15]</w:t>
          </w:r>
          <w:ins w:id="327" w:author="Andreas Gawecki" w:date="2011-08-18T17:26:00Z">
            <w:r w:rsidR="0067353E">
              <w:rPr>
                <w:lang w:val="en-US"/>
              </w:rPr>
              <w:fldChar w:fldCharType="end"/>
            </w:r>
          </w:ins>
          <w:customXmlInsRangeStart w:id="328" w:author="Andreas Gawecki" w:date="2011-08-18T17:26:00Z"/>
        </w:sdtContent>
      </w:sdt>
      <w:customXmlInsRangeEnd w:id="328"/>
      <w:ins w:id="329" w:author="Frank Wienber" w:date="2011-08-16T23:12:00Z">
        <w:del w:id="330" w:author="Andreas Gawecki" w:date="2011-08-18T17:27:00Z">
          <w:r w:rsidR="00BF4DF7" w:rsidDel="00D64AF5">
            <w:rPr>
              <w:rStyle w:val="Endnotenzeichen"/>
              <w:lang w:val="en-US"/>
            </w:rPr>
            <w:endnoteReference w:id="9"/>
          </w:r>
        </w:del>
      </w:ins>
      <w:del w:id="344" w:author="Frank Wienber" w:date="2011-08-16T23:12:00Z">
        <w:r w:rsidRPr="00DD6CC4" w:rsidDel="00BF4DF7">
          <w:rPr>
            <w:lang w:val="en-US"/>
          </w:rPr>
          <w:delText xml:space="preserve"> ***quote Jangaroo Wiki***</w:delText>
        </w:r>
      </w:del>
      <w:r w:rsidRPr="00DD6CC4">
        <w:rPr>
          <w:lang w:val="en-US"/>
        </w:rPr>
        <w:t>, as well as the re-use of existing JavaScript debuggers (e.g. Firebug</w:t>
      </w:r>
      <w:customXmlInsRangeStart w:id="345" w:author="Andreas Gawecki" w:date="2011-08-18T17:27:00Z"/>
      <w:sdt>
        <w:sdtPr>
          <w:rPr>
            <w:lang w:val="en-US"/>
          </w:rPr>
          <w:id w:val="19069231"/>
          <w:citation/>
        </w:sdtPr>
        <w:sdtContent>
          <w:customXmlInsRangeEnd w:id="345"/>
          <w:ins w:id="346" w:author="Andreas Gawecki" w:date="2011-08-19T10:43:00Z">
            <w:r w:rsidR="0067353E">
              <w:rPr>
                <w:lang w:val="en-US"/>
              </w:rPr>
              <w:fldChar w:fldCharType="begin"/>
            </w:r>
            <w:r w:rsidR="0067353E" w:rsidRPr="0067353E">
              <w:rPr>
                <w:lang w:val="en-US"/>
                <w:rPrChange w:id="347" w:author="Andreas Gawecki" w:date="2011-08-19T10:51:00Z">
                  <w:rPr/>
                </w:rPrChange>
              </w:rPr>
              <w:instrText xml:space="preserve"> CITATION Fir \l 1031  </w:instrText>
            </w:r>
          </w:ins>
          <w:r w:rsidR="0067353E">
            <w:rPr>
              <w:lang w:val="en-US"/>
            </w:rPr>
            <w:fldChar w:fldCharType="separate"/>
          </w:r>
          <w:r w:rsidR="007E0DA3">
            <w:rPr>
              <w:noProof/>
              <w:lang w:val="en-US"/>
            </w:rPr>
            <w:t xml:space="preserve"> </w:t>
          </w:r>
          <w:r w:rsidR="007E0DA3" w:rsidRPr="007E0DA3">
            <w:rPr>
              <w:noProof/>
              <w:lang w:val="en-US"/>
            </w:rPr>
            <w:t>[16]</w:t>
          </w:r>
          <w:ins w:id="348" w:author="Andreas Gawecki" w:date="2011-08-19T10:43:00Z">
            <w:r w:rsidR="0067353E">
              <w:rPr>
                <w:lang w:val="en-US"/>
              </w:rPr>
              <w:fldChar w:fldCharType="end"/>
            </w:r>
          </w:ins>
          <w:customXmlInsRangeStart w:id="349" w:author="Andreas Gawecki" w:date="2011-08-18T17:27:00Z"/>
        </w:sdtContent>
      </w:sdt>
      <w:customXmlInsRangeEnd w:id="349"/>
      <w:ins w:id="350" w:author="Frank Wienber" w:date="2011-08-16T23:12:00Z">
        <w:del w:id="351" w:author="Andreas Gawecki" w:date="2011-08-18T17:27:00Z">
          <w:r w:rsidR="00BF4DF7" w:rsidDel="00D64AF5">
            <w:rPr>
              <w:rStyle w:val="Endnotenzeichen"/>
              <w:lang w:val="en-US"/>
            </w:rPr>
            <w:endnoteReference w:id="10"/>
          </w:r>
        </w:del>
      </w:ins>
      <w:del w:id="370" w:author="Frank Wienber" w:date="2011-08-16T23:12:00Z">
        <w:r w:rsidRPr="00DD6CC4" w:rsidDel="00BF4DF7">
          <w:rPr>
            <w:lang w:val="en-US"/>
          </w:rPr>
          <w:delText xml:space="preserve"> ***Reference***</w:delText>
        </w:r>
      </w:del>
      <w:r w:rsidRPr="00DD6CC4">
        <w:rPr>
          <w:lang w:val="en-US"/>
        </w:rPr>
        <w:t>). While it is certainly possible to use a standard JavaScript debugger to debug any program which has been translated to JavaScript, debugging is much easier if the generated JavaScript code looks similar to the original program. The Jangaroo compiler achieves this by keeping all whitespace of the original program, including line feeds, and by generating JavaScript code which is "structurally similar" to the original ActionScript, delegating some work to the Jangaroo runtime. For instance, visibility modifiers like "public" and "private" stay where they are</w:t>
      </w:r>
      <w:ins w:id="371" w:author="Olaf Kummer" w:date="2011-08-19T10:37:00Z">
        <w:r w:rsidR="00F82937">
          <w:rPr>
            <w:lang w:val="en-US"/>
          </w:rPr>
          <w:t>,</w:t>
        </w:r>
      </w:ins>
      <w:r w:rsidRPr="00DD6CC4">
        <w:rPr>
          <w:lang w:val="en-US"/>
        </w:rPr>
        <w:t xml:space="preserve"> but are merely surrounded by string quotes. The Jangaroo runtime then takes care of implementing the correct visibility of the corresponding field or method.</w:t>
      </w:r>
    </w:p>
    <w:p w:rsidR="00700770" w:rsidRDefault="00700770">
      <w:pPr>
        <w:rPr>
          <w:ins w:id="372" w:author="Andreas Gawecki" w:date="2011-08-18T18:21:00Z"/>
          <w:lang w:val="en-US"/>
        </w:rPr>
      </w:pPr>
      <w:ins w:id="373" w:author="Andreas Gawecki" w:date="2011-08-18T18:21:00Z">
        <w:r>
          <w:rPr>
            <w:lang w:val="en-US"/>
          </w:rPr>
          <w:br w:type="page"/>
        </w:r>
      </w:ins>
    </w:p>
    <w:p w:rsidR="00DD6CC4" w:rsidRPr="00DD6CC4" w:rsidRDefault="00D43478" w:rsidP="00DD6CC4">
      <w:pPr>
        <w:rPr>
          <w:lang w:val="en-US"/>
        </w:rPr>
      </w:pPr>
      <w:ins w:id="374" w:author="Andreas Gawecki" w:date="2011-08-18T16:06:00Z">
        <w:r>
          <w:rPr>
            <w:lang w:val="en-US"/>
          </w:rPr>
          <w:lastRenderedPageBreak/>
          <w:t xml:space="preserve">As an example of the similarity of </w:t>
        </w:r>
      </w:ins>
      <w:ins w:id="375" w:author="Andreas Gawecki" w:date="2011-08-18T16:07:00Z">
        <w:r>
          <w:rPr>
            <w:lang w:val="en-US"/>
          </w:rPr>
          <w:t xml:space="preserve">ActionScript </w:t>
        </w:r>
      </w:ins>
      <w:ins w:id="376" w:author="Andreas Gawecki" w:date="2011-08-18T16:06:00Z">
        <w:r>
          <w:rPr>
            <w:lang w:val="en-US"/>
          </w:rPr>
          <w:t xml:space="preserve">source code with the </w:t>
        </w:r>
      </w:ins>
      <w:ins w:id="377" w:author="Andreas Gawecki" w:date="2011-08-18T16:07:00Z">
        <w:r>
          <w:rPr>
            <w:lang w:val="en-US"/>
          </w:rPr>
          <w:t xml:space="preserve">JavaScript code generated by the Jangaroo compiler, consider the </w:t>
        </w:r>
        <w:commentRangeStart w:id="378"/>
        <w:r>
          <w:rPr>
            <w:lang w:val="en-US"/>
          </w:rPr>
          <w:t>following ActionScript class</w:t>
        </w:r>
      </w:ins>
      <w:commentRangeEnd w:id="378"/>
      <w:r w:rsidR="00AA4B99">
        <w:rPr>
          <w:rStyle w:val="Kommentarzeichen"/>
        </w:rPr>
        <w:commentReference w:id="378"/>
      </w:r>
      <w:ins w:id="379" w:author="Andreas Gawecki" w:date="2011-08-18T16:07:00Z">
        <w:r>
          <w:rPr>
            <w:lang w:val="en-US"/>
          </w:rPr>
          <w:t>:</w:t>
        </w:r>
      </w:ins>
    </w:p>
    <w:p w:rsidR="00000000" w:rsidRDefault="00A94642">
      <w:pPr>
        <w:spacing w:line="240" w:lineRule="auto"/>
        <w:rPr>
          <w:ins w:id="380" w:author="Andreas Gawecki" w:date="2011-08-18T16:09:00Z"/>
          <w:rFonts w:ascii="Courier" w:hAnsi="Courier"/>
          <w:sz w:val="16"/>
          <w:szCs w:val="16"/>
          <w:lang w:val="en-US"/>
          <w:rPrChange w:id="381" w:author="Andreas Gawecki" w:date="2011-08-18T18:18:00Z">
            <w:rPr>
              <w:ins w:id="382" w:author="Andreas Gawecki" w:date="2011-08-18T16:09:00Z"/>
              <w:rFonts w:ascii="Courier" w:hAnsi="Courier"/>
              <w:sz w:val="20"/>
              <w:szCs w:val="20"/>
              <w:lang w:val="en-US"/>
            </w:rPr>
          </w:rPrChange>
        </w:rPr>
        <w:pPrChange w:id="383" w:author="Andreas Gawecki" w:date="2011-08-18T16:35:00Z">
          <w:pPr/>
        </w:pPrChange>
      </w:pPr>
      <w:ins w:id="384" w:author="Andreas Gawecki" w:date="2011-08-19T10:11:00Z">
        <w:r>
          <w:rPr>
            <w:rFonts w:ascii="Courier" w:hAnsi="Courier"/>
            <w:sz w:val="16"/>
            <w:szCs w:val="16"/>
            <w:lang w:val="en-US"/>
          </w:rPr>
          <w:t xml:space="preserve"> </w:t>
        </w:r>
      </w:ins>
      <w:ins w:id="385" w:author="Andreas Gawecki" w:date="2011-08-19T10:10:00Z">
        <w:r>
          <w:rPr>
            <w:rFonts w:ascii="Courier" w:hAnsi="Courier"/>
            <w:sz w:val="16"/>
            <w:szCs w:val="16"/>
            <w:lang w:val="en-US"/>
          </w:rPr>
          <w:t xml:space="preserve">1 </w:t>
        </w:r>
      </w:ins>
      <w:ins w:id="386" w:author="Andreas Gawecki" w:date="2011-08-18T16:07:00Z">
        <w:r w:rsidR="0067353E" w:rsidRPr="0067353E">
          <w:rPr>
            <w:rFonts w:ascii="Courier" w:hAnsi="Courier"/>
            <w:sz w:val="16"/>
            <w:szCs w:val="16"/>
            <w:lang w:val="en-US"/>
            <w:rPrChange w:id="387" w:author="Andreas Gawecki" w:date="2011-08-18T18:18:00Z">
              <w:rPr/>
            </w:rPrChange>
          </w:rPr>
          <w:t xml:space="preserve">package </w:t>
        </w:r>
        <w:proofErr w:type="spellStart"/>
        <w:r w:rsidR="0067353E" w:rsidRPr="0067353E">
          <w:rPr>
            <w:rFonts w:ascii="Courier" w:hAnsi="Courier"/>
            <w:sz w:val="16"/>
            <w:szCs w:val="16"/>
            <w:lang w:val="en-US"/>
            <w:rPrChange w:id="388" w:author="Andreas Gawecki" w:date="2011-08-18T18:18:00Z">
              <w:rPr/>
            </w:rPrChange>
          </w:rPr>
          <w:t>joo.util</w:t>
        </w:r>
        <w:proofErr w:type="spellEnd"/>
        <w:r w:rsidR="0067353E" w:rsidRPr="0067353E">
          <w:rPr>
            <w:rFonts w:ascii="Courier" w:hAnsi="Courier"/>
            <w:sz w:val="16"/>
            <w:szCs w:val="16"/>
            <w:lang w:val="en-US"/>
            <w:rPrChange w:id="389" w:author="Andreas Gawecki" w:date="2011-08-18T18:18:00Z">
              <w:rPr/>
            </w:rPrChange>
          </w:rPr>
          <w:t xml:space="preserve"> {</w:t>
        </w:r>
        <w:r w:rsidR="0067353E" w:rsidRPr="0067353E">
          <w:rPr>
            <w:rFonts w:ascii="Courier" w:hAnsi="Courier"/>
            <w:sz w:val="16"/>
            <w:szCs w:val="16"/>
            <w:lang w:val="en-US"/>
            <w:rPrChange w:id="390" w:author="Andreas Gawecki" w:date="2011-08-18T18:18:00Z">
              <w:rPr>
                <w:lang w:val="en-US"/>
              </w:rPr>
            </w:rPrChange>
          </w:rPr>
          <w:br/>
        </w:r>
      </w:ins>
      <w:ins w:id="391" w:author="Andreas Gawecki" w:date="2011-08-19T10:11:00Z">
        <w:r>
          <w:rPr>
            <w:rFonts w:ascii="Courier" w:hAnsi="Courier"/>
            <w:sz w:val="16"/>
            <w:szCs w:val="16"/>
            <w:lang w:val="en-US"/>
          </w:rPr>
          <w:t xml:space="preserve"> 2 </w:t>
        </w:r>
      </w:ins>
      <w:ins w:id="392" w:author="Andreas Gawecki" w:date="2011-08-18T16:07:00Z">
        <w:r w:rsidR="0067353E" w:rsidRPr="0067353E">
          <w:rPr>
            <w:rFonts w:ascii="Courier" w:hAnsi="Courier"/>
            <w:sz w:val="16"/>
            <w:szCs w:val="16"/>
            <w:lang w:val="en-US"/>
            <w:rPrChange w:id="393" w:author="Andreas Gawecki" w:date="2011-08-18T18:18:00Z">
              <w:rPr>
                <w:lang w:val="en-US"/>
              </w:rPr>
            </w:rPrChange>
          </w:rPr>
          <w:t xml:space="preserve"> public class Offset {</w:t>
        </w:r>
      </w:ins>
      <w:ins w:id="394" w:author="Andreas Gawecki" w:date="2011-08-18T16:08:00Z">
        <w:r w:rsidR="0067353E" w:rsidRPr="0067353E">
          <w:rPr>
            <w:rFonts w:ascii="Courier" w:hAnsi="Courier"/>
            <w:sz w:val="16"/>
            <w:szCs w:val="16"/>
            <w:lang w:val="en-US"/>
            <w:rPrChange w:id="395" w:author="Andreas Gawecki" w:date="2011-08-18T18:18:00Z">
              <w:rPr>
                <w:lang w:val="en-US"/>
              </w:rPr>
            </w:rPrChange>
          </w:rPr>
          <w:br/>
        </w:r>
      </w:ins>
      <w:ins w:id="396" w:author="Andreas Gawecki" w:date="2011-08-19T10:11:00Z">
        <w:r>
          <w:rPr>
            <w:rFonts w:ascii="Courier" w:hAnsi="Courier"/>
            <w:sz w:val="16"/>
            <w:szCs w:val="16"/>
            <w:lang w:val="en-US"/>
          </w:rPr>
          <w:t xml:space="preserve"> 3 </w:t>
        </w:r>
      </w:ins>
      <w:ins w:id="397" w:author="Andreas Gawecki" w:date="2011-08-18T16:07:00Z">
        <w:r>
          <w:rPr>
            <w:rFonts w:ascii="Courier" w:hAnsi="Courier"/>
            <w:sz w:val="16"/>
            <w:szCs w:val="16"/>
            <w:lang w:val="en-US"/>
          </w:rPr>
          <w:t xml:space="preserve">   public static const HOME :</w:t>
        </w:r>
        <w:r w:rsidR="0067353E" w:rsidRPr="0067353E">
          <w:rPr>
            <w:rFonts w:ascii="Courier" w:hAnsi="Courier"/>
            <w:sz w:val="16"/>
            <w:szCs w:val="16"/>
            <w:lang w:val="en-US"/>
            <w:rPrChange w:id="398" w:author="Andreas Gawecki" w:date="2011-08-18T18:18:00Z">
              <w:rPr/>
            </w:rPrChange>
          </w:rPr>
          <w:t>Offset = new Offset(0, 0);</w:t>
        </w:r>
      </w:ins>
      <w:ins w:id="399" w:author="Andreas Gawecki" w:date="2011-08-18T16:08:00Z">
        <w:r w:rsidR="0067353E" w:rsidRPr="0067353E">
          <w:rPr>
            <w:rFonts w:ascii="Courier" w:hAnsi="Courier"/>
            <w:sz w:val="16"/>
            <w:szCs w:val="16"/>
            <w:lang w:val="en-US"/>
            <w:rPrChange w:id="400" w:author="Andreas Gawecki" w:date="2011-08-18T18:18:00Z">
              <w:rPr>
                <w:lang w:val="en-US"/>
              </w:rPr>
            </w:rPrChange>
          </w:rPr>
          <w:br/>
        </w:r>
      </w:ins>
      <w:ins w:id="401" w:author="Andreas Gawecki" w:date="2011-08-19T10:11:00Z">
        <w:r>
          <w:rPr>
            <w:rFonts w:ascii="Courier" w:hAnsi="Courier"/>
            <w:sz w:val="16"/>
            <w:szCs w:val="16"/>
            <w:lang w:val="en-US"/>
          </w:rPr>
          <w:t xml:space="preserve"> 4 </w:t>
        </w:r>
      </w:ins>
      <w:ins w:id="402" w:author="Andreas Gawecki" w:date="2011-08-18T16:11:00Z">
        <w:r>
          <w:rPr>
            <w:rFonts w:ascii="Courier" w:hAnsi="Courier"/>
            <w:sz w:val="16"/>
            <w:szCs w:val="16"/>
            <w:lang w:val="en-US"/>
          </w:rPr>
          <w:t xml:space="preserve">   public </w:t>
        </w:r>
        <w:proofErr w:type="spellStart"/>
        <w:r>
          <w:rPr>
            <w:rFonts w:ascii="Courier" w:hAnsi="Courier"/>
            <w:sz w:val="16"/>
            <w:szCs w:val="16"/>
            <w:lang w:val="en-US"/>
          </w:rPr>
          <w:t>var</w:t>
        </w:r>
        <w:proofErr w:type="spellEnd"/>
        <w:r>
          <w:rPr>
            <w:rFonts w:ascii="Courier" w:hAnsi="Courier"/>
            <w:sz w:val="16"/>
            <w:szCs w:val="16"/>
            <w:lang w:val="en-US"/>
          </w:rPr>
          <w:t xml:space="preserve"> left :</w:t>
        </w:r>
        <w:r w:rsidR="0067353E" w:rsidRPr="0067353E">
          <w:rPr>
            <w:rFonts w:ascii="Courier" w:hAnsi="Courier"/>
            <w:sz w:val="16"/>
            <w:szCs w:val="16"/>
            <w:lang w:val="en-US"/>
            <w:rPrChange w:id="403" w:author="Andreas Gawecki" w:date="2011-08-18T18:18:00Z">
              <w:rPr>
                <w:rFonts w:ascii="Courier" w:hAnsi="Courier"/>
                <w:sz w:val="20"/>
                <w:szCs w:val="20"/>
                <w:lang w:val="en-US"/>
              </w:rPr>
            </w:rPrChange>
          </w:rPr>
          <w:t>Number;</w:t>
        </w:r>
        <w:r w:rsidR="0067353E" w:rsidRPr="0067353E">
          <w:rPr>
            <w:rFonts w:ascii="Courier" w:hAnsi="Courier"/>
            <w:sz w:val="16"/>
            <w:szCs w:val="16"/>
            <w:lang w:val="en-US"/>
            <w:rPrChange w:id="404" w:author="Andreas Gawecki" w:date="2011-08-18T18:18:00Z">
              <w:rPr>
                <w:rFonts w:ascii="Courier" w:hAnsi="Courier"/>
                <w:sz w:val="20"/>
                <w:szCs w:val="20"/>
                <w:lang w:val="en-US"/>
              </w:rPr>
            </w:rPrChange>
          </w:rPr>
          <w:br/>
        </w:r>
      </w:ins>
      <w:ins w:id="405" w:author="Andreas Gawecki" w:date="2011-08-19T10:11:00Z">
        <w:r>
          <w:rPr>
            <w:rFonts w:ascii="Courier" w:hAnsi="Courier"/>
            <w:sz w:val="16"/>
            <w:szCs w:val="16"/>
            <w:lang w:val="en-US"/>
          </w:rPr>
          <w:t xml:space="preserve"> 5 </w:t>
        </w:r>
      </w:ins>
      <w:ins w:id="406" w:author="Andreas Gawecki" w:date="2011-08-18T16:11:00Z">
        <w:r>
          <w:rPr>
            <w:rFonts w:ascii="Courier" w:hAnsi="Courier"/>
            <w:sz w:val="16"/>
            <w:szCs w:val="16"/>
            <w:lang w:val="en-US"/>
          </w:rPr>
          <w:t xml:space="preserve">   public </w:t>
        </w:r>
        <w:proofErr w:type="spellStart"/>
        <w:r>
          <w:rPr>
            <w:rFonts w:ascii="Courier" w:hAnsi="Courier"/>
            <w:sz w:val="16"/>
            <w:szCs w:val="16"/>
            <w:lang w:val="en-US"/>
          </w:rPr>
          <w:t>var</w:t>
        </w:r>
        <w:proofErr w:type="spellEnd"/>
        <w:r>
          <w:rPr>
            <w:rFonts w:ascii="Courier" w:hAnsi="Courier"/>
            <w:sz w:val="16"/>
            <w:szCs w:val="16"/>
            <w:lang w:val="en-US"/>
          </w:rPr>
          <w:t xml:space="preserve"> top :</w:t>
        </w:r>
        <w:r w:rsidR="0067353E" w:rsidRPr="0067353E">
          <w:rPr>
            <w:rFonts w:ascii="Courier" w:hAnsi="Courier"/>
            <w:sz w:val="16"/>
            <w:szCs w:val="16"/>
            <w:lang w:val="en-US"/>
            <w:rPrChange w:id="407" w:author="Andreas Gawecki" w:date="2011-08-18T18:18:00Z">
              <w:rPr>
                <w:rFonts w:ascii="Courier" w:hAnsi="Courier"/>
                <w:sz w:val="20"/>
                <w:szCs w:val="20"/>
                <w:lang w:val="en-US"/>
              </w:rPr>
            </w:rPrChange>
          </w:rPr>
          <w:t>Number;</w:t>
        </w:r>
        <w:r w:rsidR="0067353E" w:rsidRPr="0067353E">
          <w:rPr>
            <w:rFonts w:ascii="Courier" w:hAnsi="Courier"/>
            <w:sz w:val="16"/>
            <w:szCs w:val="16"/>
            <w:lang w:val="en-US"/>
            <w:rPrChange w:id="408" w:author="Andreas Gawecki" w:date="2011-08-18T18:18:00Z">
              <w:rPr>
                <w:rFonts w:ascii="Courier" w:hAnsi="Courier"/>
                <w:sz w:val="20"/>
                <w:szCs w:val="20"/>
                <w:lang w:val="en-US"/>
              </w:rPr>
            </w:rPrChange>
          </w:rPr>
          <w:br/>
        </w:r>
      </w:ins>
      <w:ins w:id="409" w:author="Andreas Gawecki" w:date="2011-08-19T10:11:00Z">
        <w:r>
          <w:rPr>
            <w:rFonts w:ascii="Courier" w:hAnsi="Courier"/>
            <w:sz w:val="16"/>
            <w:szCs w:val="16"/>
            <w:lang w:val="en-US"/>
          </w:rPr>
          <w:t xml:space="preserve"> 6</w:t>
        </w:r>
      </w:ins>
      <w:ins w:id="410" w:author="Andreas Gawecki" w:date="2011-08-18T16:11:00Z">
        <w:r w:rsidR="0067353E" w:rsidRPr="0067353E">
          <w:rPr>
            <w:rFonts w:ascii="Courier" w:hAnsi="Courier"/>
            <w:sz w:val="16"/>
            <w:szCs w:val="16"/>
            <w:lang w:val="en-US"/>
            <w:rPrChange w:id="411" w:author="Andreas Gawecki" w:date="2011-08-18T18:18:00Z">
              <w:rPr>
                <w:rFonts w:ascii="Courier" w:hAnsi="Courier"/>
                <w:sz w:val="20"/>
                <w:szCs w:val="20"/>
                <w:lang w:val="en-US"/>
              </w:rPr>
            </w:rPrChange>
          </w:rPr>
          <w:br/>
        </w:r>
      </w:ins>
      <w:ins w:id="412" w:author="Andreas Gawecki" w:date="2011-08-19T10:11:00Z">
        <w:r>
          <w:rPr>
            <w:rFonts w:ascii="Courier" w:hAnsi="Courier"/>
            <w:sz w:val="16"/>
            <w:szCs w:val="16"/>
            <w:lang w:val="en-US"/>
          </w:rPr>
          <w:t xml:space="preserve"> 7 </w:t>
        </w:r>
      </w:ins>
      <w:ins w:id="413" w:author="Andreas Gawecki" w:date="2011-08-18T16:07:00Z">
        <w:r w:rsidR="0067353E" w:rsidRPr="0067353E">
          <w:rPr>
            <w:rFonts w:ascii="Courier" w:hAnsi="Courier"/>
            <w:sz w:val="16"/>
            <w:szCs w:val="16"/>
            <w:lang w:val="en-US"/>
            <w:rPrChange w:id="414" w:author="Andreas Gawecki" w:date="2011-08-18T18:18:00Z">
              <w:rPr/>
            </w:rPrChange>
          </w:rPr>
          <w:t xml:space="preserve"> </w:t>
        </w:r>
        <w:r>
          <w:rPr>
            <w:rFonts w:ascii="Courier" w:hAnsi="Courier"/>
            <w:sz w:val="16"/>
            <w:szCs w:val="16"/>
            <w:lang w:val="en-US"/>
          </w:rPr>
          <w:t xml:space="preserve">  public  function Offset(left </w:t>
        </w:r>
        <w:r w:rsidR="0067353E" w:rsidRPr="0067353E">
          <w:rPr>
            <w:rFonts w:ascii="Courier" w:hAnsi="Courier"/>
            <w:sz w:val="16"/>
            <w:szCs w:val="16"/>
            <w:lang w:val="en-US"/>
            <w:rPrChange w:id="415" w:author="Andreas Gawecki" w:date="2011-08-18T18:18:00Z">
              <w:rPr/>
            </w:rPrChange>
          </w:rPr>
          <w:t>:Number, top :Number) {</w:t>
        </w:r>
      </w:ins>
      <w:ins w:id="416" w:author="Andreas Gawecki" w:date="2011-08-18T16:08:00Z">
        <w:r w:rsidR="0067353E" w:rsidRPr="0067353E">
          <w:rPr>
            <w:rFonts w:ascii="Courier" w:hAnsi="Courier"/>
            <w:sz w:val="16"/>
            <w:szCs w:val="16"/>
            <w:lang w:val="en-US"/>
            <w:rPrChange w:id="417" w:author="Andreas Gawecki" w:date="2011-08-18T18:18:00Z">
              <w:rPr>
                <w:lang w:val="en-US"/>
              </w:rPr>
            </w:rPrChange>
          </w:rPr>
          <w:br/>
        </w:r>
      </w:ins>
      <w:ins w:id="418" w:author="Andreas Gawecki" w:date="2011-08-19T10:11:00Z">
        <w:r>
          <w:rPr>
            <w:rFonts w:ascii="Courier" w:hAnsi="Courier"/>
            <w:sz w:val="16"/>
            <w:szCs w:val="16"/>
            <w:lang w:val="en-US"/>
          </w:rPr>
          <w:t xml:space="preserve"> 8 </w:t>
        </w:r>
      </w:ins>
      <w:ins w:id="419" w:author="Andreas Gawecki" w:date="2011-08-18T16:07:00Z">
        <w:r w:rsidR="0067353E" w:rsidRPr="0067353E">
          <w:rPr>
            <w:rFonts w:ascii="Courier" w:hAnsi="Courier"/>
            <w:sz w:val="16"/>
            <w:szCs w:val="16"/>
            <w:lang w:val="en-US"/>
            <w:rPrChange w:id="420" w:author="Andreas Gawecki" w:date="2011-08-18T18:18:00Z">
              <w:rPr/>
            </w:rPrChange>
          </w:rPr>
          <w:t xml:space="preserve">     </w:t>
        </w:r>
        <w:proofErr w:type="spellStart"/>
        <w:r w:rsidR="0067353E" w:rsidRPr="0067353E">
          <w:rPr>
            <w:rFonts w:ascii="Courier" w:hAnsi="Courier"/>
            <w:sz w:val="16"/>
            <w:szCs w:val="16"/>
            <w:lang w:val="en-US"/>
            <w:rPrChange w:id="421" w:author="Andreas Gawecki" w:date="2011-08-18T18:18:00Z">
              <w:rPr/>
            </w:rPrChange>
          </w:rPr>
          <w:t>this.left</w:t>
        </w:r>
        <w:proofErr w:type="spellEnd"/>
        <w:r w:rsidR="0067353E" w:rsidRPr="0067353E">
          <w:rPr>
            <w:rFonts w:ascii="Courier" w:hAnsi="Courier"/>
            <w:sz w:val="16"/>
            <w:szCs w:val="16"/>
            <w:lang w:val="en-US"/>
            <w:rPrChange w:id="422" w:author="Andreas Gawecki" w:date="2011-08-18T18:18:00Z">
              <w:rPr/>
            </w:rPrChange>
          </w:rPr>
          <w:t xml:space="preserve"> = left;</w:t>
        </w:r>
      </w:ins>
      <w:ins w:id="423" w:author="Andreas Gawecki" w:date="2011-08-18T16:08:00Z">
        <w:r w:rsidR="0067353E" w:rsidRPr="0067353E">
          <w:rPr>
            <w:rFonts w:ascii="Courier" w:hAnsi="Courier"/>
            <w:sz w:val="16"/>
            <w:szCs w:val="16"/>
            <w:lang w:val="en-US"/>
            <w:rPrChange w:id="424" w:author="Andreas Gawecki" w:date="2011-08-18T18:18:00Z">
              <w:rPr>
                <w:lang w:val="en-US"/>
              </w:rPr>
            </w:rPrChange>
          </w:rPr>
          <w:br/>
        </w:r>
      </w:ins>
      <w:ins w:id="425" w:author="Andreas Gawecki" w:date="2011-08-19T10:11:00Z">
        <w:r>
          <w:rPr>
            <w:rFonts w:ascii="Courier" w:hAnsi="Courier"/>
            <w:sz w:val="16"/>
            <w:szCs w:val="16"/>
            <w:lang w:val="en-US"/>
          </w:rPr>
          <w:t xml:space="preserve"> 9 </w:t>
        </w:r>
      </w:ins>
      <w:ins w:id="426" w:author="Andreas Gawecki" w:date="2011-08-18T16:07:00Z">
        <w:r w:rsidR="0067353E" w:rsidRPr="0067353E">
          <w:rPr>
            <w:rFonts w:ascii="Courier" w:hAnsi="Courier"/>
            <w:sz w:val="16"/>
            <w:szCs w:val="16"/>
            <w:lang w:val="en-US"/>
            <w:rPrChange w:id="427" w:author="Andreas Gawecki" w:date="2011-08-18T18:18:00Z">
              <w:rPr/>
            </w:rPrChange>
          </w:rPr>
          <w:t xml:space="preserve">     </w:t>
        </w:r>
        <w:proofErr w:type="spellStart"/>
        <w:r w:rsidR="0067353E" w:rsidRPr="0067353E">
          <w:rPr>
            <w:rFonts w:ascii="Courier" w:hAnsi="Courier"/>
            <w:sz w:val="16"/>
            <w:szCs w:val="16"/>
            <w:lang w:val="en-US"/>
            <w:rPrChange w:id="428" w:author="Andreas Gawecki" w:date="2011-08-18T18:18:00Z">
              <w:rPr/>
            </w:rPrChange>
          </w:rPr>
          <w:t>this.top</w:t>
        </w:r>
        <w:proofErr w:type="spellEnd"/>
        <w:r w:rsidR="0067353E" w:rsidRPr="0067353E">
          <w:rPr>
            <w:rFonts w:ascii="Courier" w:hAnsi="Courier"/>
            <w:sz w:val="16"/>
            <w:szCs w:val="16"/>
            <w:lang w:val="en-US"/>
            <w:rPrChange w:id="429" w:author="Andreas Gawecki" w:date="2011-08-18T18:18:00Z">
              <w:rPr/>
            </w:rPrChange>
          </w:rPr>
          <w:t xml:space="preserve"> = top;</w:t>
        </w:r>
      </w:ins>
      <w:ins w:id="430" w:author="Andreas Gawecki" w:date="2011-08-18T16:08:00Z">
        <w:r w:rsidR="0067353E" w:rsidRPr="0067353E">
          <w:rPr>
            <w:rFonts w:ascii="Courier" w:hAnsi="Courier"/>
            <w:sz w:val="16"/>
            <w:szCs w:val="16"/>
            <w:lang w:val="en-US"/>
            <w:rPrChange w:id="431" w:author="Andreas Gawecki" w:date="2011-08-18T18:18:00Z">
              <w:rPr>
                <w:lang w:val="en-US"/>
              </w:rPr>
            </w:rPrChange>
          </w:rPr>
          <w:br/>
        </w:r>
      </w:ins>
      <w:ins w:id="432" w:author="Andreas Gawecki" w:date="2011-08-19T10:11:00Z">
        <w:r>
          <w:rPr>
            <w:rFonts w:ascii="Courier" w:hAnsi="Courier"/>
            <w:sz w:val="16"/>
            <w:szCs w:val="16"/>
            <w:lang w:val="en-US"/>
          </w:rPr>
          <w:t xml:space="preserve">10 </w:t>
        </w:r>
      </w:ins>
      <w:ins w:id="433" w:author="Andreas Gawecki" w:date="2011-08-18T16:07:00Z">
        <w:r w:rsidR="0067353E" w:rsidRPr="0067353E">
          <w:rPr>
            <w:rFonts w:ascii="Courier" w:hAnsi="Courier"/>
            <w:sz w:val="16"/>
            <w:szCs w:val="16"/>
            <w:lang w:val="en-US"/>
            <w:rPrChange w:id="434" w:author="Andreas Gawecki" w:date="2011-08-18T18:18:00Z">
              <w:rPr/>
            </w:rPrChange>
          </w:rPr>
          <w:t xml:space="preserve">   }</w:t>
        </w:r>
      </w:ins>
      <w:ins w:id="435" w:author="Andreas Gawecki" w:date="2011-08-18T16:08:00Z">
        <w:r w:rsidR="0067353E" w:rsidRPr="0067353E">
          <w:rPr>
            <w:rFonts w:ascii="Courier" w:hAnsi="Courier"/>
            <w:sz w:val="16"/>
            <w:szCs w:val="16"/>
            <w:lang w:val="en-US"/>
            <w:rPrChange w:id="436" w:author="Andreas Gawecki" w:date="2011-08-18T18:18:00Z">
              <w:rPr>
                <w:lang w:val="en-US"/>
              </w:rPr>
            </w:rPrChange>
          </w:rPr>
          <w:br/>
        </w:r>
      </w:ins>
      <w:ins w:id="437" w:author="Andreas Gawecki" w:date="2011-08-19T10:11:00Z">
        <w:r>
          <w:rPr>
            <w:rFonts w:ascii="Courier" w:hAnsi="Courier"/>
            <w:sz w:val="16"/>
            <w:szCs w:val="16"/>
            <w:lang w:val="en-US"/>
          </w:rPr>
          <w:t xml:space="preserve">11 </w:t>
        </w:r>
      </w:ins>
      <w:ins w:id="438" w:author="Andreas Gawecki" w:date="2011-08-18T16:07:00Z">
        <w:r>
          <w:rPr>
            <w:rFonts w:ascii="Courier" w:hAnsi="Courier"/>
            <w:sz w:val="16"/>
            <w:szCs w:val="16"/>
            <w:lang w:val="en-US"/>
          </w:rPr>
          <w:t xml:space="preserve">   public  function clone() :</w:t>
        </w:r>
        <w:r w:rsidR="0067353E" w:rsidRPr="0067353E">
          <w:rPr>
            <w:rFonts w:ascii="Courier" w:hAnsi="Courier"/>
            <w:sz w:val="16"/>
            <w:szCs w:val="16"/>
            <w:lang w:val="en-US"/>
            <w:rPrChange w:id="439" w:author="Andreas Gawecki" w:date="2011-08-18T18:18:00Z">
              <w:rPr/>
            </w:rPrChange>
          </w:rPr>
          <w:t>Offset  {</w:t>
        </w:r>
      </w:ins>
      <w:ins w:id="440" w:author="Andreas Gawecki" w:date="2011-08-18T16:08:00Z">
        <w:r w:rsidR="0067353E" w:rsidRPr="0067353E">
          <w:rPr>
            <w:rFonts w:ascii="Courier" w:hAnsi="Courier"/>
            <w:sz w:val="16"/>
            <w:szCs w:val="16"/>
            <w:lang w:val="en-US"/>
            <w:rPrChange w:id="441" w:author="Andreas Gawecki" w:date="2011-08-18T18:18:00Z">
              <w:rPr>
                <w:lang w:val="en-US"/>
              </w:rPr>
            </w:rPrChange>
          </w:rPr>
          <w:br/>
        </w:r>
      </w:ins>
      <w:ins w:id="442" w:author="Andreas Gawecki" w:date="2011-08-19T10:12:00Z">
        <w:r>
          <w:rPr>
            <w:rFonts w:ascii="Courier" w:hAnsi="Courier"/>
            <w:sz w:val="16"/>
            <w:szCs w:val="16"/>
            <w:lang w:val="en-US"/>
          </w:rPr>
          <w:t xml:space="preserve">12 </w:t>
        </w:r>
      </w:ins>
      <w:ins w:id="443" w:author="Andreas Gawecki" w:date="2011-08-18T16:07:00Z">
        <w:r w:rsidR="0067353E" w:rsidRPr="0067353E">
          <w:rPr>
            <w:rFonts w:ascii="Courier" w:hAnsi="Courier"/>
            <w:sz w:val="16"/>
            <w:szCs w:val="16"/>
            <w:lang w:val="en-US"/>
            <w:rPrChange w:id="444" w:author="Andreas Gawecki" w:date="2011-08-18T18:18:00Z">
              <w:rPr/>
            </w:rPrChange>
          </w:rPr>
          <w:t xml:space="preserve">     return new Offset(left, top);</w:t>
        </w:r>
      </w:ins>
      <w:ins w:id="445" w:author="Andreas Gawecki" w:date="2011-08-18T16:08:00Z">
        <w:r w:rsidR="0067353E" w:rsidRPr="0067353E">
          <w:rPr>
            <w:rFonts w:ascii="Courier" w:hAnsi="Courier"/>
            <w:sz w:val="16"/>
            <w:szCs w:val="16"/>
            <w:lang w:val="en-US"/>
            <w:rPrChange w:id="446" w:author="Andreas Gawecki" w:date="2011-08-18T18:18:00Z">
              <w:rPr>
                <w:lang w:val="en-US"/>
              </w:rPr>
            </w:rPrChange>
          </w:rPr>
          <w:br/>
        </w:r>
      </w:ins>
      <w:ins w:id="447" w:author="Andreas Gawecki" w:date="2011-08-19T10:12:00Z">
        <w:r>
          <w:rPr>
            <w:rFonts w:ascii="Courier" w:hAnsi="Courier"/>
            <w:sz w:val="16"/>
            <w:szCs w:val="16"/>
            <w:lang w:val="en-US"/>
          </w:rPr>
          <w:t xml:space="preserve">13 </w:t>
        </w:r>
      </w:ins>
      <w:ins w:id="448" w:author="Andreas Gawecki" w:date="2011-08-18T16:07:00Z">
        <w:r w:rsidR="0067353E" w:rsidRPr="0067353E">
          <w:rPr>
            <w:rFonts w:ascii="Courier" w:hAnsi="Courier"/>
            <w:sz w:val="16"/>
            <w:szCs w:val="16"/>
            <w:lang w:val="en-US"/>
            <w:rPrChange w:id="449" w:author="Andreas Gawecki" w:date="2011-08-18T18:18:00Z">
              <w:rPr/>
            </w:rPrChange>
          </w:rPr>
          <w:t xml:space="preserve">   }</w:t>
        </w:r>
      </w:ins>
      <w:ins w:id="450" w:author="Andreas Gawecki" w:date="2011-08-18T16:08:00Z">
        <w:r w:rsidR="0067353E" w:rsidRPr="0067353E">
          <w:rPr>
            <w:rFonts w:ascii="Courier" w:hAnsi="Courier"/>
            <w:sz w:val="16"/>
            <w:szCs w:val="16"/>
            <w:lang w:val="en-US"/>
            <w:rPrChange w:id="451" w:author="Andreas Gawecki" w:date="2011-08-18T18:18:00Z">
              <w:rPr>
                <w:lang w:val="en-US"/>
              </w:rPr>
            </w:rPrChange>
          </w:rPr>
          <w:br/>
        </w:r>
      </w:ins>
      <w:ins w:id="452" w:author="Andreas Gawecki" w:date="2011-08-19T10:12:00Z">
        <w:r>
          <w:rPr>
            <w:rFonts w:ascii="Courier" w:hAnsi="Courier"/>
            <w:sz w:val="16"/>
            <w:szCs w:val="16"/>
            <w:lang w:val="en-US"/>
          </w:rPr>
          <w:t xml:space="preserve">14 </w:t>
        </w:r>
      </w:ins>
      <w:ins w:id="453" w:author="Andreas Gawecki" w:date="2011-08-18T16:07:00Z">
        <w:r w:rsidR="0067353E" w:rsidRPr="0067353E">
          <w:rPr>
            <w:rFonts w:ascii="Courier" w:hAnsi="Courier"/>
            <w:sz w:val="16"/>
            <w:szCs w:val="16"/>
            <w:lang w:val="en-US"/>
            <w:rPrChange w:id="454" w:author="Andreas Gawecki" w:date="2011-08-18T18:18:00Z">
              <w:rPr/>
            </w:rPrChange>
          </w:rPr>
          <w:t xml:space="preserve">   </w:t>
        </w:r>
        <w:r>
          <w:rPr>
            <w:rFonts w:ascii="Courier" w:hAnsi="Courier"/>
            <w:sz w:val="16"/>
            <w:szCs w:val="16"/>
            <w:lang w:val="en-US"/>
          </w:rPr>
          <w:t xml:space="preserve">public  function </w:t>
        </w:r>
        <w:proofErr w:type="spellStart"/>
        <w:r>
          <w:rPr>
            <w:rFonts w:ascii="Courier" w:hAnsi="Courier"/>
            <w:sz w:val="16"/>
            <w:szCs w:val="16"/>
            <w:lang w:val="en-US"/>
          </w:rPr>
          <w:t>getDistance</w:t>
        </w:r>
        <w:proofErr w:type="spellEnd"/>
        <w:r>
          <w:rPr>
            <w:rFonts w:ascii="Courier" w:hAnsi="Courier"/>
            <w:sz w:val="16"/>
            <w:szCs w:val="16"/>
            <w:lang w:val="en-US"/>
          </w:rPr>
          <w:t>() :</w:t>
        </w:r>
        <w:r w:rsidR="0067353E" w:rsidRPr="0067353E">
          <w:rPr>
            <w:rFonts w:ascii="Courier" w:hAnsi="Courier"/>
            <w:sz w:val="16"/>
            <w:szCs w:val="16"/>
            <w:lang w:val="en-US"/>
            <w:rPrChange w:id="455" w:author="Andreas Gawecki" w:date="2011-08-18T18:18:00Z">
              <w:rPr/>
            </w:rPrChange>
          </w:rPr>
          <w:t>Number  {</w:t>
        </w:r>
      </w:ins>
      <w:ins w:id="456" w:author="Andreas Gawecki" w:date="2011-08-18T16:08:00Z">
        <w:r w:rsidR="0067353E" w:rsidRPr="0067353E">
          <w:rPr>
            <w:rFonts w:ascii="Courier" w:hAnsi="Courier"/>
            <w:sz w:val="16"/>
            <w:szCs w:val="16"/>
            <w:lang w:val="en-US"/>
            <w:rPrChange w:id="457" w:author="Andreas Gawecki" w:date="2011-08-18T18:18:00Z">
              <w:rPr>
                <w:lang w:val="en-US"/>
              </w:rPr>
            </w:rPrChange>
          </w:rPr>
          <w:br/>
        </w:r>
      </w:ins>
      <w:ins w:id="458" w:author="Andreas Gawecki" w:date="2011-08-19T10:12:00Z">
        <w:r>
          <w:rPr>
            <w:rFonts w:ascii="Courier" w:hAnsi="Courier"/>
            <w:sz w:val="16"/>
            <w:szCs w:val="16"/>
            <w:lang w:val="en-US"/>
          </w:rPr>
          <w:t xml:space="preserve">15 </w:t>
        </w:r>
      </w:ins>
      <w:ins w:id="459" w:author="Andreas Gawecki" w:date="2011-08-18T16:07:00Z">
        <w:r w:rsidR="0067353E" w:rsidRPr="0067353E">
          <w:rPr>
            <w:rFonts w:ascii="Courier" w:hAnsi="Courier"/>
            <w:sz w:val="16"/>
            <w:szCs w:val="16"/>
            <w:lang w:val="en-US"/>
            <w:rPrChange w:id="460" w:author="Andreas Gawecki" w:date="2011-08-18T18:18:00Z">
              <w:rPr/>
            </w:rPrChange>
          </w:rPr>
          <w:t xml:space="preserve">     return </w:t>
        </w:r>
        <w:proofErr w:type="spellStart"/>
        <w:r w:rsidR="0067353E" w:rsidRPr="0067353E">
          <w:rPr>
            <w:rFonts w:ascii="Courier" w:hAnsi="Courier"/>
            <w:sz w:val="16"/>
            <w:szCs w:val="16"/>
            <w:lang w:val="en-US"/>
            <w:rPrChange w:id="461" w:author="Andreas Gawecki" w:date="2011-08-18T18:18:00Z">
              <w:rPr/>
            </w:rPrChange>
          </w:rPr>
          <w:t>Math.sqrt</w:t>
        </w:r>
        <w:proofErr w:type="spellEnd"/>
        <w:r w:rsidR="0067353E" w:rsidRPr="0067353E">
          <w:rPr>
            <w:rFonts w:ascii="Courier" w:hAnsi="Courier"/>
            <w:sz w:val="16"/>
            <w:szCs w:val="16"/>
            <w:lang w:val="en-US"/>
            <w:rPrChange w:id="462" w:author="Andreas Gawecki" w:date="2011-08-18T18:18:00Z">
              <w:rPr/>
            </w:rPrChange>
          </w:rPr>
          <w:t>(left*left + top*top);</w:t>
        </w:r>
      </w:ins>
      <w:ins w:id="463" w:author="Andreas Gawecki" w:date="2011-08-18T16:08:00Z">
        <w:r w:rsidR="0067353E" w:rsidRPr="0067353E">
          <w:rPr>
            <w:rFonts w:ascii="Courier" w:hAnsi="Courier"/>
            <w:sz w:val="16"/>
            <w:szCs w:val="16"/>
            <w:lang w:val="en-US"/>
            <w:rPrChange w:id="464" w:author="Andreas Gawecki" w:date="2011-08-18T18:18:00Z">
              <w:rPr>
                <w:lang w:val="en-US"/>
              </w:rPr>
            </w:rPrChange>
          </w:rPr>
          <w:br/>
        </w:r>
      </w:ins>
      <w:ins w:id="465" w:author="Andreas Gawecki" w:date="2011-08-19T10:12:00Z">
        <w:r>
          <w:rPr>
            <w:rFonts w:ascii="Courier" w:hAnsi="Courier"/>
            <w:sz w:val="16"/>
            <w:szCs w:val="16"/>
            <w:lang w:val="en-US"/>
          </w:rPr>
          <w:t xml:space="preserve">16 </w:t>
        </w:r>
      </w:ins>
      <w:ins w:id="466" w:author="Andreas Gawecki" w:date="2011-08-18T16:07:00Z">
        <w:r w:rsidR="0067353E" w:rsidRPr="0067353E">
          <w:rPr>
            <w:rFonts w:ascii="Courier" w:hAnsi="Courier"/>
            <w:sz w:val="16"/>
            <w:szCs w:val="16"/>
            <w:lang w:val="en-US"/>
            <w:rPrChange w:id="467" w:author="Andreas Gawecki" w:date="2011-08-18T18:18:00Z">
              <w:rPr/>
            </w:rPrChange>
          </w:rPr>
          <w:t xml:space="preserve">   }</w:t>
        </w:r>
      </w:ins>
      <w:ins w:id="468" w:author="Andreas Gawecki" w:date="2011-08-18T16:08:00Z">
        <w:r w:rsidR="0067353E" w:rsidRPr="0067353E">
          <w:rPr>
            <w:rFonts w:ascii="Courier" w:hAnsi="Courier"/>
            <w:sz w:val="16"/>
            <w:szCs w:val="16"/>
            <w:lang w:val="en-US"/>
            <w:rPrChange w:id="469" w:author="Andreas Gawecki" w:date="2011-08-18T18:18:00Z">
              <w:rPr>
                <w:lang w:val="en-US"/>
              </w:rPr>
            </w:rPrChange>
          </w:rPr>
          <w:br/>
        </w:r>
      </w:ins>
      <w:ins w:id="470" w:author="Andreas Gawecki" w:date="2011-08-19T10:12:00Z">
        <w:r>
          <w:rPr>
            <w:rFonts w:ascii="Courier" w:hAnsi="Courier"/>
            <w:sz w:val="16"/>
            <w:szCs w:val="16"/>
            <w:lang w:val="en-US"/>
          </w:rPr>
          <w:t xml:space="preserve">17 </w:t>
        </w:r>
      </w:ins>
      <w:ins w:id="471" w:author="Andreas Gawecki" w:date="2011-08-18T16:07:00Z">
        <w:r w:rsidR="0067353E" w:rsidRPr="0067353E">
          <w:rPr>
            <w:rFonts w:ascii="Courier" w:hAnsi="Courier"/>
            <w:sz w:val="16"/>
            <w:szCs w:val="16"/>
            <w:lang w:val="en-US"/>
            <w:rPrChange w:id="472" w:author="Andreas Gawecki" w:date="2011-08-18T18:18:00Z">
              <w:rPr/>
            </w:rPrChange>
          </w:rPr>
          <w:t xml:space="preserve">  </w:t>
        </w:r>
        <w:r>
          <w:rPr>
            <w:rFonts w:ascii="Courier" w:hAnsi="Courier"/>
            <w:sz w:val="16"/>
            <w:szCs w:val="16"/>
            <w:lang w:val="en-US"/>
          </w:rPr>
          <w:t xml:space="preserve"> public  function scale(factor :Number) :</w:t>
        </w:r>
        <w:r w:rsidR="0067353E" w:rsidRPr="0067353E">
          <w:rPr>
            <w:rFonts w:ascii="Courier" w:hAnsi="Courier"/>
            <w:sz w:val="16"/>
            <w:szCs w:val="16"/>
            <w:lang w:val="en-US"/>
            <w:rPrChange w:id="473" w:author="Andreas Gawecki" w:date="2011-08-18T18:18:00Z">
              <w:rPr/>
            </w:rPrChange>
          </w:rPr>
          <w:t>Offset  {</w:t>
        </w:r>
      </w:ins>
      <w:ins w:id="474" w:author="Andreas Gawecki" w:date="2011-08-18T16:08:00Z">
        <w:r w:rsidR="0067353E" w:rsidRPr="0067353E">
          <w:rPr>
            <w:rFonts w:ascii="Courier" w:hAnsi="Courier"/>
            <w:sz w:val="16"/>
            <w:szCs w:val="16"/>
            <w:lang w:val="en-US"/>
            <w:rPrChange w:id="475" w:author="Andreas Gawecki" w:date="2011-08-18T18:18:00Z">
              <w:rPr>
                <w:lang w:val="en-US"/>
              </w:rPr>
            </w:rPrChange>
          </w:rPr>
          <w:br/>
        </w:r>
      </w:ins>
      <w:ins w:id="476" w:author="Andreas Gawecki" w:date="2011-08-19T10:12:00Z">
        <w:r>
          <w:rPr>
            <w:rFonts w:ascii="Courier" w:hAnsi="Courier"/>
            <w:sz w:val="16"/>
            <w:szCs w:val="16"/>
            <w:lang w:val="en-US"/>
          </w:rPr>
          <w:t xml:space="preserve">18 </w:t>
        </w:r>
      </w:ins>
      <w:ins w:id="477" w:author="Andreas Gawecki" w:date="2011-08-18T16:07:00Z">
        <w:r w:rsidR="0067353E" w:rsidRPr="0067353E">
          <w:rPr>
            <w:rFonts w:ascii="Courier" w:hAnsi="Courier"/>
            <w:sz w:val="16"/>
            <w:szCs w:val="16"/>
            <w:lang w:val="en-US"/>
            <w:rPrChange w:id="478" w:author="Andreas Gawecki" w:date="2011-08-18T18:18:00Z">
              <w:rPr/>
            </w:rPrChange>
          </w:rPr>
          <w:t xml:space="preserve">    </w:t>
        </w:r>
        <w:r>
          <w:rPr>
            <w:rFonts w:ascii="Courier" w:hAnsi="Courier"/>
            <w:sz w:val="16"/>
            <w:szCs w:val="16"/>
            <w:lang w:val="en-US"/>
          </w:rPr>
          <w:t xml:space="preserve"> return new Offset(left*factor,</w:t>
        </w:r>
      </w:ins>
      <w:ins w:id="479" w:author="Andreas Gawecki" w:date="2011-08-19T10:15:00Z">
        <w:r>
          <w:rPr>
            <w:rFonts w:ascii="Courier" w:hAnsi="Courier"/>
            <w:sz w:val="16"/>
            <w:szCs w:val="16"/>
            <w:lang w:val="en-US"/>
          </w:rPr>
          <w:t xml:space="preserve"> </w:t>
        </w:r>
      </w:ins>
      <w:ins w:id="480" w:author="Andreas Gawecki" w:date="2011-08-18T16:07:00Z">
        <w:r w:rsidR="0067353E" w:rsidRPr="0067353E">
          <w:rPr>
            <w:rFonts w:ascii="Courier" w:hAnsi="Courier"/>
            <w:sz w:val="16"/>
            <w:szCs w:val="16"/>
            <w:lang w:val="en-US"/>
            <w:rPrChange w:id="481" w:author="Andreas Gawecki" w:date="2011-08-18T18:18:00Z">
              <w:rPr/>
            </w:rPrChange>
          </w:rPr>
          <w:t>top*factor);</w:t>
        </w:r>
      </w:ins>
      <w:ins w:id="482" w:author="Andreas Gawecki" w:date="2011-08-18T16:08:00Z">
        <w:r w:rsidR="0067353E" w:rsidRPr="0067353E">
          <w:rPr>
            <w:rFonts w:ascii="Courier" w:hAnsi="Courier"/>
            <w:sz w:val="16"/>
            <w:szCs w:val="16"/>
            <w:lang w:val="en-US"/>
            <w:rPrChange w:id="483" w:author="Andreas Gawecki" w:date="2011-08-18T18:18:00Z">
              <w:rPr>
                <w:lang w:val="en-US"/>
              </w:rPr>
            </w:rPrChange>
          </w:rPr>
          <w:br/>
        </w:r>
      </w:ins>
      <w:ins w:id="484" w:author="Andreas Gawecki" w:date="2011-08-19T10:12:00Z">
        <w:r>
          <w:rPr>
            <w:rFonts w:ascii="Courier" w:hAnsi="Courier"/>
            <w:sz w:val="16"/>
            <w:szCs w:val="16"/>
            <w:lang w:val="en-US"/>
          </w:rPr>
          <w:t xml:space="preserve">19 </w:t>
        </w:r>
      </w:ins>
      <w:ins w:id="485" w:author="Andreas Gawecki" w:date="2011-08-18T16:07:00Z">
        <w:r w:rsidR="0067353E" w:rsidRPr="0067353E">
          <w:rPr>
            <w:rFonts w:ascii="Courier" w:hAnsi="Courier"/>
            <w:sz w:val="16"/>
            <w:szCs w:val="16"/>
            <w:lang w:val="en-US"/>
            <w:rPrChange w:id="486" w:author="Andreas Gawecki" w:date="2011-08-18T18:18:00Z">
              <w:rPr/>
            </w:rPrChange>
          </w:rPr>
          <w:t xml:space="preserve">   }</w:t>
        </w:r>
      </w:ins>
      <w:ins w:id="487" w:author="Andreas Gawecki" w:date="2011-08-18T16:08:00Z">
        <w:r w:rsidR="0067353E" w:rsidRPr="0067353E">
          <w:rPr>
            <w:rFonts w:ascii="Courier" w:hAnsi="Courier"/>
            <w:sz w:val="16"/>
            <w:szCs w:val="16"/>
            <w:lang w:val="en-US"/>
            <w:rPrChange w:id="488" w:author="Andreas Gawecki" w:date="2011-08-18T18:18:00Z">
              <w:rPr>
                <w:lang w:val="en-US"/>
              </w:rPr>
            </w:rPrChange>
          </w:rPr>
          <w:br/>
        </w:r>
      </w:ins>
      <w:ins w:id="489" w:author="Andreas Gawecki" w:date="2011-08-19T10:12:00Z">
        <w:r>
          <w:rPr>
            <w:rFonts w:ascii="Courier" w:hAnsi="Courier"/>
            <w:sz w:val="16"/>
            <w:szCs w:val="16"/>
            <w:lang w:val="en-US"/>
          </w:rPr>
          <w:t xml:space="preserve">20 </w:t>
        </w:r>
      </w:ins>
      <w:ins w:id="490" w:author="Andreas Gawecki" w:date="2011-08-18T16:07:00Z">
        <w:r>
          <w:rPr>
            <w:rFonts w:ascii="Courier" w:hAnsi="Courier"/>
            <w:sz w:val="16"/>
            <w:szCs w:val="16"/>
            <w:lang w:val="en-US"/>
          </w:rPr>
          <w:t xml:space="preserve">   public  function </w:t>
        </w:r>
        <w:proofErr w:type="spellStart"/>
        <w:r>
          <w:rPr>
            <w:rFonts w:ascii="Courier" w:hAnsi="Courier"/>
            <w:sz w:val="16"/>
            <w:szCs w:val="16"/>
            <w:lang w:val="en-US"/>
          </w:rPr>
          <w:t>isHome</w:t>
        </w:r>
        <w:proofErr w:type="spellEnd"/>
        <w:r>
          <w:rPr>
            <w:rFonts w:ascii="Courier" w:hAnsi="Courier"/>
            <w:sz w:val="16"/>
            <w:szCs w:val="16"/>
            <w:lang w:val="en-US"/>
          </w:rPr>
          <w:t>() :</w:t>
        </w:r>
        <w:r w:rsidR="0067353E" w:rsidRPr="0067353E">
          <w:rPr>
            <w:rFonts w:ascii="Courier" w:hAnsi="Courier"/>
            <w:sz w:val="16"/>
            <w:szCs w:val="16"/>
            <w:lang w:val="en-US"/>
            <w:rPrChange w:id="491" w:author="Andreas Gawecki" w:date="2011-08-18T18:18:00Z">
              <w:rPr/>
            </w:rPrChange>
          </w:rPr>
          <w:t>Boolean  {</w:t>
        </w:r>
      </w:ins>
      <w:ins w:id="492" w:author="Andreas Gawecki" w:date="2011-08-18T16:08:00Z">
        <w:r w:rsidR="0067353E" w:rsidRPr="0067353E">
          <w:rPr>
            <w:rFonts w:ascii="Courier" w:hAnsi="Courier"/>
            <w:sz w:val="16"/>
            <w:szCs w:val="16"/>
            <w:lang w:val="en-US"/>
            <w:rPrChange w:id="493" w:author="Andreas Gawecki" w:date="2011-08-18T18:18:00Z">
              <w:rPr>
                <w:lang w:val="en-US"/>
              </w:rPr>
            </w:rPrChange>
          </w:rPr>
          <w:br/>
        </w:r>
      </w:ins>
      <w:ins w:id="494" w:author="Andreas Gawecki" w:date="2011-08-19T10:12:00Z">
        <w:r>
          <w:rPr>
            <w:rFonts w:ascii="Courier" w:hAnsi="Courier"/>
            <w:sz w:val="16"/>
            <w:szCs w:val="16"/>
            <w:lang w:val="en-US"/>
          </w:rPr>
          <w:t xml:space="preserve">21 </w:t>
        </w:r>
      </w:ins>
      <w:ins w:id="495" w:author="Andreas Gawecki" w:date="2011-08-18T16:07:00Z">
        <w:r w:rsidR="0067353E" w:rsidRPr="0067353E">
          <w:rPr>
            <w:rFonts w:ascii="Courier" w:hAnsi="Courier"/>
            <w:sz w:val="16"/>
            <w:szCs w:val="16"/>
            <w:lang w:val="en-US"/>
            <w:rPrChange w:id="496" w:author="Andreas Gawecki" w:date="2011-08-18T18:18:00Z">
              <w:rPr/>
            </w:rPrChange>
          </w:rPr>
          <w:t xml:space="preserve">     return left==0 &amp;&amp; top==0;</w:t>
        </w:r>
      </w:ins>
      <w:ins w:id="497" w:author="Andreas Gawecki" w:date="2011-08-18T16:08:00Z">
        <w:r w:rsidR="0067353E" w:rsidRPr="0067353E">
          <w:rPr>
            <w:rFonts w:ascii="Courier" w:hAnsi="Courier"/>
            <w:sz w:val="16"/>
            <w:szCs w:val="16"/>
            <w:lang w:val="en-US"/>
            <w:rPrChange w:id="498" w:author="Andreas Gawecki" w:date="2011-08-18T18:18:00Z">
              <w:rPr>
                <w:lang w:val="en-US"/>
              </w:rPr>
            </w:rPrChange>
          </w:rPr>
          <w:br/>
        </w:r>
      </w:ins>
      <w:ins w:id="499" w:author="Andreas Gawecki" w:date="2011-08-19T10:12:00Z">
        <w:r>
          <w:rPr>
            <w:rFonts w:ascii="Courier" w:hAnsi="Courier"/>
            <w:sz w:val="16"/>
            <w:szCs w:val="16"/>
            <w:lang w:val="en-US"/>
          </w:rPr>
          <w:t xml:space="preserve">22 </w:t>
        </w:r>
      </w:ins>
      <w:ins w:id="500" w:author="Andreas Gawecki" w:date="2011-08-18T16:07:00Z">
        <w:r w:rsidR="0067353E" w:rsidRPr="0067353E">
          <w:rPr>
            <w:rFonts w:ascii="Courier" w:hAnsi="Courier"/>
            <w:sz w:val="16"/>
            <w:szCs w:val="16"/>
            <w:lang w:val="en-US"/>
            <w:rPrChange w:id="501" w:author="Andreas Gawecki" w:date="2011-08-18T18:18:00Z">
              <w:rPr/>
            </w:rPrChange>
          </w:rPr>
          <w:t xml:space="preserve">   }</w:t>
        </w:r>
      </w:ins>
      <w:ins w:id="502" w:author="Andreas Gawecki" w:date="2011-08-18T16:08:00Z">
        <w:r w:rsidR="0067353E" w:rsidRPr="0067353E">
          <w:rPr>
            <w:rFonts w:ascii="Courier" w:hAnsi="Courier"/>
            <w:sz w:val="16"/>
            <w:szCs w:val="16"/>
            <w:lang w:val="en-US"/>
            <w:rPrChange w:id="503" w:author="Andreas Gawecki" w:date="2011-08-18T18:18:00Z">
              <w:rPr>
                <w:lang w:val="en-US"/>
              </w:rPr>
            </w:rPrChange>
          </w:rPr>
          <w:br/>
        </w:r>
      </w:ins>
      <w:ins w:id="504" w:author="Andreas Gawecki" w:date="2011-08-19T10:12:00Z">
        <w:r>
          <w:rPr>
            <w:rFonts w:ascii="Courier" w:hAnsi="Courier"/>
            <w:sz w:val="16"/>
            <w:szCs w:val="16"/>
            <w:lang w:val="en-US"/>
          </w:rPr>
          <w:t xml:space="preserve">23 </w:t>
        </w:r>
      </w:ins>
      <w:ins w:id="505" w:author="Andreas Gawecki" w:date="2011-08-18T16:07:00Z">
        <w:r w:rsidR="0067353E" w:rsidRPr="0067353E">
          <w:rPr>
            <w:rFonts w:ascii="Courier" w:hAnsi="Courier"/>
            <w:sz w:val="16"/>
            <w:szCs w:val="16"/>
            <w:lang w:val="en-US"/>
            <w:rPrChange w:id="506" w:author="Andreas Gawecki" w:date="2011-08-18T18:18:00Z">
              <w:rPr/>
            </w:rPrChange>
          </w:rPr>
          <w:t xml:space="preserve"> }} </w:t>
        </w:r>
      </w:ins>
    </w:p>
    <w:p w:rsidR="00DD6CC4" w:rsidRPr="00401256" w:rsidDel="00D43478" w:rsidRDefault="0067353E" w:rsidP="00D43478">
      <w:pPr>
        <w:rPr>
          <w:del w:id="507" w:author="Andreas Gawecki" w:date="2011-08-18T16:06:00Z"/>
          <w:lang w:val="en-US"/>
        </w:rPr>
      </w:pPr>
      <w:ins w:id="508" w:author="Andreas Gawecki" w:date="2011-08-18T16:25:00Z">
        <w:r w:rsidRPr="0067353E">
          <w:rPr>
            <w:lang w:val="en-US"/>
            <w:rPrChange w:id="509" w:author="Andreas Gawecki" w:date="2011-08-18T16:25:00Z">
              <w:rPr/>
            </w:rPrChange>
          </w:rPr>
          <w:t xml:space="preserve">From this source code, the Jangaroo compiler generates </w:t>
        </w:r>
        <w:r w:rsidR="00AC3D13">
          <w:rPr>
            <w:lang w:val="en-US"/>
          </w:rPr>
          <w:t>t</w:t>
        </w:r>
        <w:r w:rsidRPr="0067353E">
          <w:rPr>
            <w:lang w:val="en-US"/>
            <w:rPrChange w:id="510" w:author="Andreas Gawecki" w:date="2011-08-18T16:25:00Z">
              <w:rPr/>
            </w:rPrChange>
          </w:rPr>
          <w:t>he following</w:t>
        </w:r>
      </w:ins>
      <w:del w:id="511" w:author="Andreas Gawecki" w:date="2011-08-18T16:06:00Z">
        <w:r w:rsidR="00FF4F70">
          <w:rPr>
            <w:lang w:val="en-US"/>
          </w:rPr>
          <w:delText>[Figure: Jangaroo source code vs. generated JS]</w:delText>
        </w:r>
      </w:del>
    </w:p>
    <w:p w:rsidR="00DD6CC4" w:rsidRPr="00401256" w:rsidRDefault="0067353E" w:rsidP="00DD6CC4">
      <w:pPr>
        <w:rPr>
          <w:ins w:id="512" w:author="Andreas Gawecki" w:date="2011-08-18T16:25:00Z"/>
          <w:lang w:val="en-US"/>
          <w:rPrChange w:id="513" w:author="Andreas Gawecki" w:date="2011-08-18T18:06:00Z">
            <w:rPr>
              <w:ins w:id="514" w:author="Andreas Gawecki" w:date="2011-08-18T16:25:00Z"/>
            </w:rPr>
          </w:rPrChange>
        </w:rPr>
      </w:pPr>
      <w:ins w:id="515" w:author="Andreas Gawecki" w:date="2011-08-18T16:25:00Z">
        <w:r w:rsidRPr="0067353E">
          <w:rPr>
            <w:lang w:val="en-US"/>
            <w:rPrChange w:id="516" w:author="Andreas Gawecki" w:date="2011-08-18T18:06:00Z">
              <w:rPr>
                <w:rFonts w:ascii="Courier" w:hAnsi="Courier"/>
                <w:sz w:val="20"/>
                <w:szCs w:val="20"/>
                <w:lang w:val="en-US"/>
              </w:rPr>
            </w:rPrChange>
          </w:rPr>
          <w:t xml:space="preserve"> Output:</w:t>
        </w:r>
      </w:ins>
    </w:p>
    <w:p w:rsidR="00000000" w:rsidRDefault="00A94642">
      <w:pPr>
        <w:keepLines/>
        <w:spacing w:line="240" w:lineRule="auto"/>
        <w:ind w:right="-426"/>
        <w:rPr>
          <w:del w:id="517" w:author="Andreas Gawecki" w:date="2011-08-18T18:14:00Z"/>
          <w:sz w:val="16"/>
          <w:szCs w:val="16"/>
          <w:lang w:val="en-US"/>
          <w:rPrChange w:id="518" w:author="Andreas Gawecki" w:date="2011-08-18T18:17:00Z">
            <w:rPr>
              <w:del w:id="519" w:author="Andreas Gawecki" w:date="2011-08-18T18:14:00Z"/>
              <w:lang w:val="en-US"/>
            </w:rPr>
          </w:rPrChange>
        </w:rPr>
        <w:pPrChange w:id="520" w:author="Andreas Gawecki" w:date="2011-08-18T18:17:00Z">
          <w:pPr/>
        </w:pPrChange>
      </w:pPr>
      <w:ins w:id="521" w:author="Andreas Gawecki" w:date="2011-08-19T10:12:00Z">
        <w:r>
          <w:rPr>
            <w:rFonts w:ascii="Courier" w:hAnsi="Courier"/>
            <w:sz w:val="16"/>
            <w:szCs w:val="16"/>
            <w:lang w:val="en-US"/>
          </w:rPr>
          <w:t xml:space="preserve"> 1 </w:t>
        </w:r>
      </w:ins>
      <w:proofErr w:type="spellStart"/>
      <w:ins w:id="522" w:author="Andreas Gawecki" w:date="2011-08-18T18:14:00Z">
        <w:r w:rsidR="0067353E" w:rsidRPr="0067353E">
          <w:rPr>
            <w:rFonts w:ascii="Courier" w:hAnsi="Courier"/>
            <w:sz w:val="16"/>
            <w:szCs w:val="16"/>
            <w:lang w:val="en-US"/>
            <w:rPrChange w:id="523" w:author="Andreas Gawecki" w:date="2011-08-18T18:17:00Z">
              <w:rPr>
                <w:lang w:val="en-US"/>
              </w:rPr>
            </w:rPrChange>
          </w:rPr>
          <w:t>joo.classLoader.prepare</w:t>
        </w:r>
        <w:proofErr w:type="spellEnd"/>
        <w:r w:rsidR="0067353E" w:rsidRPr="0067353E">
          <w:rPr>
            <w:rFonts w:ascii="Courier" w:hAnsi="Courier"/>
            <w:sz w:val="16"/>
            <w:szCs w:val="16"/>
            <w:lang w:val="en-US"/>
            <w:rPrChange w:id="524" w:author="Andreas Gawecki" w:date="2011-08-18T18:17:00Z">
              <w:rPr>
                <w:lang w:val="en-US"/>
              </w:rPr>
            </w:rPrChange>
          </w:rPr>
          <w:t xml:space="preserve">("package </w:t>
        </w:r>
        <w:proofErr w:type="spellStart"/>
        <w:r w:rsidR="0067353E" w:rsidRPr="0067353E">
          <w:rPr>
            <w:rFonts w:ascii="Courier" w:hAnsi="Courier"/>
            <w:sz w:val="16"/>
            <w:szCs w:val="16"/>
            <w:lang w:val="en-US"/>
            <w:rPrChange w:id="525" w:author="Andreas Gawecki" w:date="2011-08-18T18:17:00Z">
              <w:rPr>
                <w:lang w:val="en-US"/>
              </w:rPr>
            </w:rPrChange>
          </w:rPr>
          <w:t>joo.util</w:t>
        </w:r>
        <w:proofErr w:type="spellEnd"/>
        <w:r w:rsidR="0067353E" w:rsidRPr="0067353E">
          <w:rPr>
            <w:rFonts w:ascii="Courier" w:hAnsi="Courier"/>
            <w:sz w:val="16"/>
            <w:szCs w:val="16"/>
            <w:lang w:val="en-US"/>
            <w:rPrChange w:id="526" w:author="Andreas Gawecki" w:date="2011-08-18T18:17:00Z">
              <w:rPr>
                <w:lang w:val="en-US"/>
              </w:rPr>
            </w:rPrChange>
          </w:rPr>
          <w:t>",/* {*/</w:t>
        </w:r>
        <w:r w:rsidR="0067353E" w:rsidRPr="0067353E">
          <w:rPr>
            <w:rFonts w:ascii="Courier" w:hAnsi="Courier"/>
            <w:sz w:val="16"/>
            <w:szCs w:val="16"/>
            <w:lang w:val="en-US"/>
            <w:rPrChange w:id="527" w:author="Andreas Gawecki" w:date="2011-08-18T18:17:00Z">
              <w:rPr>
                <w:lang w:val="en-US"/>
              </w:rPr>
            </w:rPrChange>
          </w:rPr>
          <w:br/>
        </w:r>
      </w:ins>
      <w:ins w:id="528" w:author="Andreas Gawecki" w:date="2011-08-19T10:12:00Z">
        <w:r>
          <w:rPr>
            <w:rFonts w:ascii="Courier" w:hAnsi="Courier"/>
            <w:sz w:val="16"/>
            <w:szCs w:val="16"/>
            <w:lang w:val="en-US"/>
          </w:rPr>
          <w:t xml:space="preserve"> 2 </w:t>
        </w:r>
      </w:ins>
      <w:ins w:id="529" w:author="Andreas Gawecki" w:date="2011-08-18T18:14:00Z">
        <w:r w:rsidR="0067353E" w:rsidRPr="0067353E">
          <w:rPr>
            <w:rFonts w:ascii="Courier" w:hAnsi="Courier"/>
            <w:sz w:val="16"/>
            <w:szCs w:val="16"/>
            <w:lang w:val="en-US"/>
            <w:rPrChange w:id="530" w:author="Andreas Gawecki" w:date="2011-08-18T18:17:00Z">
              <w:rPr>
                <w:lang w:val="en-US"/>
              </w:rPr>
            </w:rPrChange>
          </w:rPr>
          <w:t xml:space="preserve"> "public class Offset",1,function($$private){;return[ </w:t>
        </w:r>
        <w:r w:rsidR="0067353E" w:rsidRPr="0067353E">
          <w:rPr>
            <w:rFonts w:ascii="Courier" w:hAnsi="Courier"/>
            <w:sz w:val="16"/>
            <w:szCs w:val="16"/>
            <w:lang w:val="en-US"/>
            <w:rPrChange w:id="531" w:author="Andreas Gawecki" w:date="2011-08-18T18:17:00Z">
              <w:rPr>
                <w:lang w:val="en-US"/>
              </w:rPr>
            </w:rPrChange>
          </w:rPr>
          <w:br/>
        </w:r>
      </w:ins>
      <w:ins w:id="532" w:author="Andreas Gawecki" w:date="2011-08-19T10:12:00Z">
        <w:r>
          <w:rPr>
            <w:rFonts w:ascii="Courier" w:hAnsi="Courier"/>
            <w:sz w:val="16"/>
            <w:szCs w:val="16"/>
            <w:lang w:val="en-US"/>
          </w:rPr>
          <w:t xml:space="preserve"> 3 </w:t>
        </w:r>
      </w:ins>
      <w:ins w:id="533" w:author="Andreas Gawecki" w:date="2011-08-18T18:14:00Z">
        <w:r w:rsidR="0067353E" w:rsidRPr="0067353E">
          <w:rPr>
            <w:rFonts w:ascii="Courier" w:hAnsi="Courier"/>
            <w:sz w:val="16"/>
            <w:szCs w:val="16"/>
            <w:lang w:val="en-US"/>
            <w:rPrChange w:id="534" w:author="Andreas Gawecki" w:date="2011-08-18T18:17:00Z">
              <w:rPr>
                <w:lang w:val="en-US"/>
              </w:rPr>
            </w:rPrChange>
          </w:rPr>
          <w:t xml:space="preserve">   "</w:t>
        </w:r>
        <w:r>
          <w:rPr>
            <w:rFonts w:ascii="Courier" w:hAnsi="Courier"/>
            <w:sz w:val="16"/>
            <w:szCs w:val="16"/>
            <w:lang w:val="en-US"/>
          </w:rPr>
          <w:t>public static const",{ HOME/* :</w:t>
        </w:r>
        <w:r w:rsidR="0067353E" w:rsidRPr="0067353E">
          <w:rPr>
            <w:rFonts w:ascii="Courier" w:hAnsi="Courier"/>
            <w:sz w:val="16"/>
            <w:szCs w:val="16"/>
            <w:lang w:val="en-US"/>
            <w:rPrChange w:id="535" w:author="Andreas Gawecki" w:date="2011-08-18T18:17:00Z">
              <w:rPr>
                <w:lang w:val="en-US"/>
              </w:rPr>
            </w:rPrChange>
          </w:rPr>
          <w:t xml:space="preserve">Offset*/ :function(){return( new </w:t>
        </w:r>
        <w:proofErr w:type="spellStart"/>
        <w:r w:rsidR="0067353E" w:rsidRPr="0067353E">
          <w:rPr>
            <w:rFonts w:ascii="Courier" w:hAnsi="Courier"/>
            <w:sz w:val="16"/>
            <w:szCs w:val="16"/>
            <w:lang w:val="en-US"/>
            <w:rPrChange w:id="536" w:author="Andreas Gawecki" w:date="2011-08-18T18:17:00Z">
              <w:rPr>
                <w:lang w:val="en-US"/>
              </w:rPr>
            </w:rPrChange>
          </w:rPr>
          <w:t>joo.util.Offset</w:t>
        </w:r>
        <w:proofErr w:type="spellEnd"/>
        <w:r w:rsidR="0067353E" w:rsidRPr="0067353E">
          <w:rPr>
            <w:rFonts w:ascii="Courier" w:hAnsi="Courier"/>
            <w:sz w:val="16"/>
            <w:szCs w:val="16"/>
            <w:lang w:val="en-US"/>
            <w:rPrChange w:id="537" w:author="Andreas Gawecki" w:date="2011-08-18T18:17:00Z">
              <w:rPr>
                <w:lang w:val="en-US"/>
              </w:rPr>
            </w:rPrChange>
          </w:rPr>
          <w:t>(0, 0));}},</w:t>
        </w:r>
        <w:r w:rsidR="0067353E" w:rsidRPr="0067353E">
          <w:rPr>
            <w:rFonts w:ascii="Courier" w:hAnsi="Courier"/>
            <w:sz w:val="16"/>
            <w:szCs w:val="16"/>
            <w:lang w:val="en-US"/>
            <w:rPrChange w:id="538" w:author="Andreas Gawecki" w:date="2011-08-18T18:17:00Z">
              <w:rPr>
                <w:lang w:val="en-US"/>
              </w:rPr>
            </w:rPrChange>
          </w:rPr>
          <w:br/>
        </w:r>
      </w:ins>
      <w:ins w:id="539" w:author="Andreas Gawecki" w:date="2011-08-19T10:12:00Z">
        <w:r>
          <w:rPr>
            <w:rFonts w:ascii="Courier" w:hAnsi="Courier"/>
            <w:sz w:val="16"/>
            <w:szCs w:val="16"/>
            <w:lang w:val="en-US"/>
          </w:rPr>
          <w:t xml:space="preserve"> 4 </w:t>
        </w:r>
      </w:ins>
      <w:ins w:id="540" w:author="Andreas Gawecki" w:date="2011-08-18T18:14:00Z">
        <w:r>
          <w:rPr>
            <w:rFonts w:ascii="Courier" w:hAnsi="Courier"/>
            <w:sz w:val="16"/>
            <w:szCs w:val="16"/>
            <w:lang w:val="en-US"/>
          </w:rPr>
          <w:t xml:space="preserve">   "public </w:t>
        </w:r>
        <w:proofErr w:type="spellStart"/>
        <w:r>
          <w:rPr>
            <w:rFonts w:ascii="Courier" w:hAnsi="Courier"/>
            <w:sz w:val="16"/>
            <w:szCs w:val="16"/>
            <w:lang w:val="en-US"/>
          </w:rPr>
          <w:t>var</w:t>
        </w:r>
        <w:proofErr w:type="spellEnd"/>
        <w:r>
          <w:rPr>
            <w:rFonts w:ascii="Courier" w:hAnsi="Courier"/>
            <w:sz w:val="16"/>
            <w:szCs w:val="16"/>
            <w:lang w:val="en-US"/>
          </w:rPr>
          <w:t>",{ left/* :</w:t>
        </w:r>
        <w:r w:rsidR="0067353E" w:rsidRPr="0067353E">
          <w:rPr>
            <w:rFonts w:ascii="Courier" w:hAnsi="Courier"/>
            <w:sz w:val="16"/>
            <w:szCs w:val="16"/>
            <w:lang w:val="en-US"/>
            <w:rPrChange w:id="541" w:author="Andreas Gawecki" w:date="2011-08-18T18:17:00Z">
              <w:rPr>
                <w:lang w:val="en-US"/>
              </w:rPr>
            </w:rPrChange>
          </w:rPr>
          <w:t>Number*/:</w:t>
        </w:r>
        <w:proofErr w:type="spellStart"/>
        <w:r w:rsidR="0067353E" w:rsidRPr="0067353E">
          <w:rPr>
            <w:rFonts w:ascii="Courier" w:hAnsi="Courier"/>
            <w:sz w:val="16"/>
            <w:szCs w:val="16"/>
            <w:lang w:val="en-US"/>
            <w:rPrChange w:id="542" w:author="Andreas Gawecki" w:date="2011-08-18T18:17:00Z">
              <w:rPr>
                <w:lang w:val="en-US"/>
              </w:rPr>
            </w:rPrChange>
          </w:rPr>
          <w:t>NaN</w:t>
        </w:r>
        <w:proofErr w:type="spellEnd"/>
        <w:r w:rsidR="0067353E" w:rsidRPr="0067353E">
          <w:rPr>
            <w:rFonts w:ascii="Courier" w:hAnsi="Courier"/>
            <w:sz w:val="16"/>
            <w:szCs w:val="16"/>
            <w:lang w:val="en-US"/>
            <w:rPrChange w:id="543" w:author="Andreas Gawecki" w:date="2011-08-18T18:17:00Z">
              <w:rPr>
                <w:lang w:val="en-US"/>
              </w:rPr>
            </w:rPrChange>
          </w:rPr>
          <w:t>},</w:t>
        </w:r>
        <w:r w:rsidR="0067353E" w:rsidRPr="0067353E">
          <w:rPr>
            <w:rFonts w:ascii="Courier" w:hAnsi="Courier"/>
            <w:sz w:val="16"/>
            <w:szCs w:val="16"/>
            <w:lang w:val="en-US"/>
            <w:rPrChange w:id="544" w:author="Andreas Gawecki" w:date="2011-08-18T18:17:00Z">
              <w:rPr>
                <w:lang w:val="en-US"/>
              </w:rPr>
            </w:rPrChange>
          </w:rPr>
          <w:br/>
        </w:r>
      </w:ins>
      <w:ins w:id="545" w:author="Andreas Gawecki" w:date="2011-08-19T10:12:00Z">
        <w:r>
          <w:rPr>
            <w:rFonts w:ascii="Courier" w:hAnsi="Courier"/>
            <w:sz w:val="16"/>
            <w:szCs w:val="16"/>
            <w:lang w:val="en-US"/>
          </w:rPr>
          <w:t xml:space="preserve"> 5 </w:t>
        </w:r>
      </w:ins>
      <w:ins w:id="546" w:author="Andreas Gawecki" w:date="2011-08-18T18:14:00Z">
        <w:r>
          <w:rPr>
            <w:rFonts w:ascii="Courier" w:hAnsi="Courier"/>
            <w:sz w:val="16"/>
            <w:szCs w:val="16"/>
            <w:lang w:val="en-US"/>
          </w:rPr>
          <w:t xml:space="preserve">   "public </w:t>
        </w:r>
        <w:proofErr w:type="spellStart"/>
        <w:r>
          <w:rPr>
            <w:rFonts w:ascii="Courier" w:hAnsi="Courier"/>
            <w:sz w:val="16"/>
            <w:szCs w:val="16"/>
            <w:lang w:val="en-US"/>
          </w:rPr>
          <w:t>var</w:t>
        </w:r>
        <w:proofErr w:type="spellEnd"/>
        <w:r>
          <w:rPr>
            <w:rFonts w:ascii="Courier" w:hAnsi="Courier"/>
            <w:sz w:val="16"/>
            <w:szCs w:val="16"/>
            <w:lang w:val="en-US"/>
          </w:rPr>
          <w:t>",{ top/* :</w:t>
        </w:r>
        <w:r w:rsidR="0067353E" w:rsidRPr="0067353E">
          <w:rPr>
            <w:rFonts w:ascii="Courier" w:hAnsi="Courier"/>
            <w:sz w:val="16"/>
            <w:szCs w:val="16"/>
            <w:lang w:val="en-US"/>
            <w:rPrChange w:id="547" w:author="Andreas Gawecki" w:date="2011-08-18T18:17:00Z">
              <w:rPr>
                <w:lang w:val="en-US"/>
              </w:rPr>
            </w:rPrChange>
          </w:rPr>
          <w:t>Number*/:</w:t>
        </w:r>
        <w:proofErr w:type="spellStart"/>
        <w:r w:rsidR="0067353E" w:rsidRPr="0067353E">
          <w:rPr>
            <w:rFonts w:ascii="Courier" w:hAnsi="Courier"/>
            <w:sz w:val="16"/>
            <w:szCs w:val="16"/>
            <w:lang w:val="en-US"/>
            <w:rPrChange w:id="548" w:author="Andreas Gawecki" w:date="2011-08-18T18:17:00Z">
              <w:rPr>
                <w:lang w:val="en-US"/>
              </w:rPr>
            </w:rPrChange>
          </w:rPr>
          <w:t>NaN</w:t>
        </w:r>
        <w:proofErr w:type="spellEnd"/>
        <w:r w:rsidR="0067353E" w:rsidRPr="0067353E">
          <w:rPr>
            <w:rFonts w:ascii="Courier" w:hAnsi="Courier"/>
            <w:sz w:val="16"/>
            <w:szCs w:val="16"/>
            <w:lang w:val="en-US"/>
            <w:rPrChange w:id="549" w:author="Andreas Gawecki" w:date="2011-08-18T18:17:00Z">
              <w:rPr>
                <w:lang w:val="en-US"/>
              </w:rPr>
            </w:rPrChange>
          </w:rPr>
          <w:t>},</w:t>
        </w:r>
        <w:r w:rsidR="0067353E" w:rsidRPr="0067353E">
          <w:rPr>
            <w:rFonts w:ascii="Courier" w:hAnsi="Courier"/>
            <w:sz w:val="16"/>
            <w:szCs w:val="16"/>
            <w:lang w:val="en-US"/>
            <w:rPrChange w:id="550" w:author="Andreas Gawecki" w:date="2011-08-18T18:17:00Z">
              <w:rPr>
                <w:lang w:val="en-US"/>
              </w:rPr>
            </w:rPrChange>
          </w:rPr>
          <w:br/>
        </w:r>
      </w:ins>
      <w:ins w:id="551" w:author="Andreas Gawecki" w:date="2011-08-19T10:12:00Z">
        <w:r>
          <w:rPr>
            <w:rFonts w:ascii="Courier" w:hAnsi="Courier"/>
            <w:sz w:val="16"/>
            <w:szCs w:val="16"/>
            <w:lang w:val="en-US"/>
          </w:rPr>
          <w:t xml:space="preserve"> 6 </w:t>
        </w:r>
      </w:ins>
      <w:ins w:id="552" w:author="Andreas Gawecki" w:date="2011-08-18T18:14:00Z">
        <w:r w:rsidR="0067353E" w:rsidRPr="0067353E">
          <w:rPr>
            <w:rFonts w:ascii="Courier" w:hAnsi="Courier"/>
            <w:sz w:val="16"/>
            <w:szCs w:val="16"/>
            <w:lang w:val="en-US"/>
            <w:rPrChange w:id="553" w:author="Andreas Gawecki" w:date="2011-08-18T18:17:00Z">
              <w:rPr>
                <w:lang w:val="en-US"/>
              </w:rPr>
            </w:rPrChange>
          </w:rPr>
          <w:br/>
        </w:r>
      </w:ins>
      <w:ins w:id="554" w:author="Andreas Gawecki" w:date="2011-08-19T10:13:00Z">
        <w:r>
          <w:rPr>
            <w:rFonts w:ascii="Courier" w:hAnsi="Courier"/>
            <w:sz w:val="16"/>
            <w:szCs w:val="16"/>
            <w:lang w:val="en-US"/>
          </w:rPr>
          <w:t xml:space="preserve"> 7 </w:t>
        </w:r>
      </w:ins>
      <w:ins w:id="555" w:author="Andreas Gawecki" w:date="2011-08-18T18:14:00Z">
        <w:r w:rsidR="0067353E" w:rsidRPr="0067353E">
          <w:rPr>
            <w:rFonts w:ascii="Courier" w:hAnsi="Courier"/>
            <w:sz w:val="16"/>
            <w:szCs w:val="16"/>
            <w:lang w:val="en-US"/>
            <w:rPrChange w:id="556" w:author="Andreas Gawecki" w:date="2011-08-18T18:17:00Z">
              <w:rPr>
                <w:lang w:val="en-US"/>
              </w:rPr>
            </w:rPrChange>
          </w:rPr>
          <w:t xml:space="preserve">   "public  function </w:t>
        </w:r>
        <w:proofErr w:type="spellStart"/>
        <w:r w:rsidR="0067353E" w:rsidRPr="0067353E">
          <w:rPr>
            <w:rFonts w:ascii="Courier" w:hAnsi="Courier"/>
            <w:sz w:val="16"/>
            <w:szCs w:val="16"/>
            <w:lang w:val="en-US"/>
            <w:rPrChange w:id="557" w:author="Andreas Gawecki" w:date="2011-08-18T18:17:00Z">
              <w:rPr>
                <w:lang w:val="en-US"/>
              </w:rPr>
            </w:rPrChange>
          </w:rPr>
          <w:t>Off</w:t>
        </w:r>
        <w:r>
          <w:rPr>
            <w:rFonts w:ascii="Courier" w:hAnsi="Courier"/>
            <w:sz w:val="16"/>
            <w:szCs w:val="16"/>
            <w:lang w:val="en-US"/>
          </w:rPr>
          <w:t>set",function</w:t>
        </w:r>
        <w:proofErr w:type="spellEnd"/>
        <w:r>
          <w:rPr>
            <w:rFonts w:ascii="Courier" w:hAnsi="Courier"/>
            <w:sz w:val="16"/>
            <w:szCs w:val="16"/>
            <w:lang w:val="en-US"/>
          </w:rPr>
          <w:t xml:space="preserve"> Offset$(left/* :Number*/, top/* </w:t>
        </w:r>
        <w:r w:rsidR="0067353E" w:rsidRPr="0067353E">
          <w:rPr>
            <w:rFonts w:ascii="Courier" w:hAnsi="Courier"/>
            <w:sz w:val="16"/>
            <w:szCs w:val="16"/>
            <w:lang w:val="en-US"/>
            <w:rPrChange w:id="558" w:author="Andreas Gawecki" w:date="2011-08-18T18:17:00Z">
              <w:rPr>
                <w:lang w:val="en-US"/>
              </w:rPr>
            </w:rPrChange>
          </w:rPr>
          <w:t>:</w:t>
        </w:r>
        <w:r>
          <w:rPr>
            <w:rFonts w:ascii="Courier" w:hAnsi="Courier"/>
            <w:sz w:val="16"/>
            <w:szCs w:val="16"/>
            <w:lang w:val="en-US"/>
          </w:rPr>
          <w:t>Number*/</w:t>
        </w:r>
        <w:r w:rsidR="0067353E" w:rsidRPr="0067353E">
          <w:rPr>
            <w:rFonts w:ascii="Courier" w:hAnsi="Courier"/>
            <w:sz w:val="16"/>
            <w:szCs w:val="16"/>
            <w:lang w:val="en-US"/>
            <w:rPrChange w:id="559" w:author="Andreas Gawecki" w:date="2011-08-18T18:17:00Z">
              <w:rPr>
                <w:lang w:val="en-US"/>
              </w:rPr>
            </w:rPrChange>
          </w:rPr>
          <w:t>) {</w:t>
        </w:r>
        <w:r w:rsidR="0067353E" w:rsidRPr="0067353E">
          <w:rPr>
            <w:rFonts w:ascii="Courier" w:hAnsi="Courier"/>
            <w:sz w:val="16"/>
            <w:szCs w:val="16"/>
            <w:lang w:val="en-US"/>
            <w:rPrChange w:id="560" w:author="Andreas Gawecki" w:date="2011-08-18T18:17:00Z">
              <w:rPr>
                <w:lang w:val="en-US"/>
              </w:rPr>
            </w:rPrChange>
          </w:rPr>
          <w:br/>
        </w:r>
      </w:ins>
      <w:ins w:id="561" w:author="Andreas Gawecki" w:date="2011-08-19T10:13:00Z">
        <w:r>
          <w:rPr>
            <w:rFonts w:ascii="Courier" w:hAnsi="Courier"/>
            <w:sz w:val="16"/>
            <w:szCs w:val="16"/>
            <w:lang w:val="en-US"/>
          </w:rPr>
          <w:t xml:space="preserve"> 8 </w:t>
        </w:r>
      </w:ins>
      <w:ins w:id="562" w:author="Andreas Gawecki" w:date="2011-08-18T18:14:00Z">
        <w:r w:rsidR="0067353E" w:rsidRPr="0067353E">
          <w:rPr>
            <w:rFonts w:ascii="Courier" w:hAnsi="Courier"/>
            <w:sz w:val="16"/>
            <w:szCs w:val="16"/>
            <w:lang w:val="en-US"/>
            <w:rPrChange w:id="563" w:author="Andreas Gawecki" w:date="2011-08-18T18:17:00Z">
              <w:rPr>
                <w:lang w:val="en-US"/>
              </w:rPr>
            </w:rPrChange>
          </w:rPr>
          <w:t xml:space="preserve">     </w:t>
        </w:r>
        <w:proofErr w:type="spellStart"/>
        <w:r w:rsidR="0067353E" w:rsidRPr="0067353E">
          <w:rPr>
            <w:rFonts w:ascii="Courier" w:hAnsi="Courier"/>
            <w:sz w:val="16"/>
            <w:szCs w:val="16"/>
            <w:lang w:val="en-US"/>
            <w:rPrChange w:id="564" w:author="Andreas Gawecki" w:date="2011-08-18T18:17:00Z">
              <w:rPr>
                <w:lang w:val="en-US"/>
              </w:rPr>
            </w:rPrChange>
          </w:rPr>
          <w:t>this.left</w:t>
        </w:r>
        <w:proofErr w:type="spellEnd"/>
        <w:r w:rsidR="0067353E" w:rsidRPr="0067353E">
          <w:rPr>
            <w:rFonts w:ascii="Courier" w:hAnsi="Courier"/>
            <w:sz w:val="16"/>
            <w:szCs w:val="16"/>
            <w:lang w:val="en-US"/>
            <w:rPrChange w:id="565" w:author="Andreas Gawecki" w:date="2011-08-18T18:17:00Z">
              <w:rPr>
                <w:lang w:val="en-US"/>
              </w:rPr>
            </w:rPrChange>
          </w:rPr>
          <w:t xml:space="preserve"> = left;</w:t>
        </w:r>
        <w:r w:rsidR="0067353E" w:rsidRPr="0067353E">
          <w:rPr>
            <w:rFonts w:ascii="Courier" w:hAnsi="Courier"/>
            <w:sz w:val="16"/>
            <w:szCs w:val="16"/>
            <w:lang w:val="en-US"/>
            <w:rPrChange w:id="566" w:author="Andreas Gawecki" w:date="2011-08-18T18:17:00Z">
              <w:rPr>
                <w:lang w:val="en-US"/>
              </w:rPr>
            </w:rPrChange>
          </w:rPr>
          <w:br/>
        </w:r>
      </w:ins>
      <w:ins w:id="567" w:author="Andreas Gawecki" w:date="2011-08-19T10:13:00Z">
        <w:r>
          <w:rPr>
            <w:rFonts w:ascii="Courier" w:hAnsi="Courier"/>
            <w:sz w:val="16"/>
            <w:szCs w:val="16"/>
            <w:lang w:val="en-US"/>
          </w:rPr>
          <w:t xml:space="preserve"> 9 </w:t>
        </w:r>
      </w:ins>
      <w:ins w:id="568" w:author="Andreas Gawecki" w:date="2011-08-18T18:14:00Z">
        <w:r w:rsidR="0067353E" w:rsidRPr="0067353E">
          <w:rPr>
            <w:rFonts w:ascii="Courier" w:hAnsi="Courier"/>
            <w:sz w:val="16"/>
            <w:szCs w:val="16"/>
            <w:lang w:val="en-US"/>
            <w:rPrChange w:id="569" w:author="Andreas Gawecki" w:date="2011-08-18T18:17:00Z">
              <w:rPr>
                <w:lang w:val="en-US"/>
              </w:rPr>
            </w:rPrChange>
          </w:rPr>
          <w:t xml:space="preserve">     </w:t>
        </w:r>
        <w:proofErr w:type="spellStart"/>
        <w:r w:rsidR="0067353E" w:rsidRPr="0067353E">
          <w:rPr>
            <w:rFonts w:ascii="Courier" w:hAnsi="Courier"/>
            <w:sz w:val="16"/>
            <w:szCs w:val="16"/>
            <w:lang w:val="en-US"/>
            <w:rPrChange w:id="570" w:author="Andreas Gawecki" w:date="2011-08-18T18:17:00Z">
              <w:rPr>
                <w:lang w:val="en-US"/>
              </w:rPr>
            </w:rPrChange>
          </w:rPr>
          <w:t>this.top</w:t>
        </w:r>
        <w:proofErr w:type="spellEnd"/>
        <w:r w:rsidR="0067353E" w:rsidRPr="0067353E">
          <w:rPr>
            <w:rFonts w:ascii="Courier" w:hAnsi="Courier"/>
            <w:sz w:val="16"/>
            <w:szCs w:val="16"/>
            <w:lang w:val="en-US"/>
            <w:rPrChange w:id="571" w:author="Andreas Gawecki" w:date="2011-08-18T18:17:00Z">
              <w:rPr>
                <w:lang w:val="en-US"/>
              </w:rPr>
            </w:rPrChange>
          </w:rPr>
          <w:t xml:space="preserve"> = top;</w:t>
        </w:r>
        <w:r w:rsidR="0067353E" w:rsidRPr="0067353E">
          <w:rPr>
            <w:rFonts w:ascii="Courier" w:hAnsi="Courier"/>
            <w:sz w:val="16"/>
            <w:szCs w:val="16"/>
            <w:lang w:val="en-US"/>
            <w:rPrChange w:id="572" w:author="Andreas Gawecki" w:date="2011-08-18T18:17:00Z">
              <w:rPr>
                <w:lang w:val="en-US"/>
              </w:rPr>
            </w:rPrChange>
          </w:rPr>
          <w:br/>
        </w:r>
      </w:ins>
      <w:ins w:id="573" w:author="Andreas Gawecki" w:date="2011-08-19T10:13:00Z">
        <w:r>
          <w:rPr>
            <w:rFonts w:ascii="Courier" w:hAnsi="Courier"/>
            <w:sz w:val="16"/>
            <w:szCs w:val="16"/>
            <w:lang w:val="en-US"/>
          </w:rPr>
          <w:t xml:space="preserve">10 </w:t>
        </w:r>
      </w:ins>
      <w:ins w:id="574" w:author="Andreas Gawecki" w:date="2011-08-18T18:14:00Z">
        <w:r w:rsidR="0067353E" w:rsidRPr="0067353E">
          <w:rPr>
            <w:rFonts w:ascii="Courier" w:hAnsi="Courier"/>
            <w:sz w:val="16"/>
            <w:szCs w:val="16"/>
            <w:lang w:val="en-US"/>
            <w:rPrChange w:id="575" w:author="Andreas Gawecki" w:date="2011-08-18T18:17:00Z">
              <w:rPr>
                <w:lang w:val="en-US"/>
              </w:rPr>
            </w:rPrChange>
          </w:rPr>
          <w:t xml:space="preserve">   },</w:t>
        </w:r>
        <w:r w:rsidR="0067353E" w:rsidRPr="0067353E">
          <w:rPr>
            <w:rFonts w:ascii="Courier" w:hAnsi="Courier"/>
            <w:sz w:val="16"/>
            <w:szCs w:val="16"/>
            <w:lang w:val="en-US"/>
            <w:rPrChange w:id="576" w:author="Andreas Gawecki" w:date="2011-08-18T18:17:00Z">
              <w:rPr>
                <w:lang w:val="en-US"/>
              </w:rPr>
            </w:rPrChange>
          </w:rPr>
          <w:br/>
        </w:r>
      </w:ins>
      <w:ins w:id="577" w:author="Andreas Gawecki" w:date="2011-08-19T10:13:00Z">
        <w:r>
          <w:rPr>
            <w:rFonts w:ascii="Courier" w:hAnsi="Courier"/>
            <w:sz w:val="16"/>
            <w:szCs w:val="16"/>
            <w:lang w:val="en-US"/>
          </w:rPr>
          <w:t xml:space="preserve">11 </w:t>
        </w:r>
      </w:ins>
      <w:ins w:id="578" w:author="Andreas Gawecki" w:date="2011-08-18T18:14:00Z">
        <w:r w:rsidR="0067353E" w:rsidRPr="0067353E">
          <w:rPr>
            <w:rFonts w:ascii="Courier" w:hAnsi="Courier"/>
            <w:sz w:val="16"/>
            <w:szCs w:val="16"/>
            <w:lang w:val="en-US"/>
            <w:rPrChange w:id="579" w:author="Andreas Gawecki" w:date="2011-08-18T18:17:00Z">
              <w:rPr>
                <w:lang w:val="en-US"/>
              </w:rPr>
            </w:rPrChange>
          </w:rPr>
          <w:t xml:space="preserve">   "public  functi</w:t>
        </w:r>
        <w:r>
          <w:rPr>
            <w:rFonts w:ascii="Courier" w:hAnsi="Courier"/>
            <w:sz w:val="16"/>
            <w:szCs w:val="16"/>
            <w:lang w:val="en-US"/>
          </w:rPr>
          <w:t xml:space="preserve">on </w:t>
        </w:r>
        <w:proofErr w:type="spellStart"/>
        <w:r>
          <w:rPr>
            <w:rFonts w:ascii="Courier" w:hAnsi="Courier"/>
            <w:sz w:val="16"/>
            <w:szCs w:val="16"/>
            <w:lang w:val="en-US"/>
          </w:rPr>
          <w:t>clone",function</w:t>
        </w:r>
        <w:proofErr w:type="spellEnd"/>
        <w:r>
          <w:rPr>
            <w:rFonts w:ascii="Courier" w:hAnsi="Courier"/>
            <w:sz w:val="16"/>
            <w:szCs w:val="16"/>
            <w:lang w:val="en-US"/>
          </w:rPr>
          <w:t xml:space="preserve"> clone()/* :</w:t>
        </w:r>
        <w:r w:rsidR="0067353E" w:rsidRPr="0067353E">
          <w:rPr>
            <w:rFonts w:ascii="Courier" w:hAnsi="Courier"/>
            <w:sz w:val="16"/>
            <w:szCs w:val="16"/>
            <w:lang w:val="en-US"/>
            <w:rPrChange w:id="580" w:author="Andreas Gawecki" w:date="2011-08-18T18:17:00Z">
              <w:rPr>
                <w:lang w:val="en-US"/>
              </w:rPr>
            </w:rPrChange>
          </w:rPr>
          <w:t>Offset*/  {</w:t>
        </w:r>
        <w:r w:rsidR="0067353E" w:rsidRPr="0067353E">
          <w:rPr>
            <w:rFonts w:ascii="Courier" w:hAnsi="Courier"/>
            <w:sz w:val="16"/>
            <w:szCs w:val="16"/>
            <w:lang w:val="en-US"/>
            <w:rPrChange w:id="581" w:author="Andreas Gawecki" w:date="2011-08-18T18:17:00Z">
              <w:rPr>
                <w:lang w:val="en-US"/>
              </w:rPr>
            </w:rPrChange>
          </w:rPr>
          <w:br/>
        </w:r>
      </w:ins>
      <w:ins w:id="582" w:author="Andreas Gawecki" w:date="2011-08-19T10:13:00Z">
        <w:r>
          <w:rPr>
            <w:rFonts w:ascii="Courier" w:hAnsi="Courier"/>
            <w:sz w:val="16"/>
            <w:szCs w:val="16"/>
            <w:lang w:val="en-US"/>
          </w:rPr>
          <w:t xml:space="preserve">12 </w:t>
        </w:r>
      </w:ins>
      <w:ins w:id="583" w:author="Andreas Gawecki" w:date="2011-08-18T18:14:00Z">
        <w:r w:rsidR="0067353E" w:rsidRPr="0067353E">
          <w:rPr>
            <w:rFonts w:ascii="Courier" w:hAnsi="Courier"/>
            <w:sz w:val="16"/>
            <w:szCs w:val="16"/>
            <w:lang w:val="en-US"/>
            <w:rPrChange w:id="584" w:author="Andreas Gawecki" w:date="2011-08-18T18:17:00Z">
              <w:rPr>
                <w:lang w:val="en-US"/>
              </w:rPr>
            </w:rPrChange>
          </w:rPr>
          <w:t xml:space="preserve">     return new </w:t>
        </w:r>
        <w:proofErr w:type="spellStart"/>
        <w:r w:rsidR="0067353E" w:rsidRPr="0067353E">
          <w:rPr>
            <w:rFonts w:ascii="Courier" w:hAnsi="Courier"/>
            <w:sz w:val="16"/>
            <w:szCs w:val="16"/>
            <w:lang w:val="en-US"/>
            <w:rPrChange w:id="585" w:author="Andreas Gawecki" w:date="2011-08-18T18:17:00Z">
              <w:rPr>
                <w:lang w:val="en-US"/>
              </w:rPr>
            </w:rPrChange>
          </w:rPr>
          <w:t>joo.util.Offset</w:t>
        </w:r>
        <w:proofErr w:type="spellEnd"/>
        <w:r w:rsidR="0067353E" w:rsidRPr="0067353E">
          <w:rPr>
            <w:rFonts w:ascii="Courier" w:hAnsi="Courier"/>
            <w:sz w:val="16"/>
            <w:szCs w:val="16"/>
            <w:lang w:val="en-US"/>
            <w:rPrChange w:id="586" w:author="Andreas Gawecki" w:date="2011-08-18T18:17:00Z">
              <w:rPr>
                <w:lang w:val="en-US"/>
              </w:rPr>
            </w:rPrChange>
          </w:rPr>
          <w:t>(</w:t>
        </w:r>
        <w:proofErr w:type="spellStart"/>
        <w:r w:rsidR="0067353E" w:rsidRPr="0067353E">
          <w:rPr>
            <w:rFonts w:ascii="Courier" w:hAnsi="Courier"/>
            <w:sz w:val="16"/>
            <w:szCs w:val="16"/>
            <w:lang w:val="en-US"/>
            <w:rPrChange w:id="587" w:author="Andreas Gawecki" w:date="2011-08-18T18:17:00Z">
              <w:rPr>
                <w:lang w:val="en-US"/>
              </w:rPr>
            </w:rPrChange>
          </w:rPr>
          <w:t>this.left</w:t>
        </w:r>
        <w:proofErr w:type="spellEnd"/>
        <w:r w:rsidR="0067353E" w:rsidRPr="0067353E">
          <w:rPr>
            <w:rFonts w:ascii="Courier" w:hAnsi="Courier"/>
            <w:sz w:val="16"/>
            <w:szCs w:val="16"/>
            <w:lang w:val="en-US"/>
            <w:rPrChange w:id="588" w:author="Andreas Gawecki" w:date="2011-08-18T18:17:00Z">
              <w:rPr>
                <w:lang w:val="en-US"/>
              </w:rPr>
            </w:rPrChange>
          </w:rPr>
          <w:t xml:space="preserve">, </w:t>
        </w:r>
        <w:proofErr w:type="spellStart"/>
        <w:r w:rsidR="0067353E" w:rsidRPr="0067353E">
          <w:rPr>
            <w:rFonts w:ascii="Courier" w:hAnsi="Courier"/>
            <w:sz w:val="16"/>
            <w:szCs w:val="16"/>
            <w:lang w:val="en-US"/>
            <w:rPrChange w:id="589" w:author="Andreas Gawecki" w:date="2011-08-18T18:17:00Z">
              <w:rPr>
                <w:lang w:val="en-US"/>
              </w:rPr>
            </w:rPrChange>
          </w:rPr>
          <w:t>this.top</w:t>
        </w:r>
        <w:proofErr w:type="spellEnd"/>
        <w:r w:rsidR="0067353E" w:rsidRPr="0067353E">
          <w:rPr>
            <w:rFonts w:ascii="Courier" w:hAnsi="Courier"/>
            <w:sz w:val="16"/>
            <w:szCs w:val="16"/>
            <w:lang w:val="en-US"/>
            <w:rPrChange w:id="590" w:author="Andreas Gawecki" w:date="2011-08-18T18:17:00Z">
              <w:rPr>
                <w:lang w:val="en-US"/>
              </w:rPr>
            </w:rPrChange>
          </w:rPr>
          <w:t>);</w:t>
        </w:r>
      </w:ins>
      <w:ins w:id="591" w:author="Andreas Gawecki" w:date="2011-08-18T18:15:00Z">
        <w:r w:rsidR="0067353E" w:rsidRPr="0067353E">
          <w:rPr>
            <w:rFonts w:ascii="Courier" w:hAnsi="Courier"/>
            <w:sz w:val="16"/>
            <w:szCs w:val="16"/>
            <w:lang w:val="en-US"/>
            <w:rPrChange w:id="592" w:author="Andreas Gawecki" w:date="2011-08-18T18:17:00Z">
              <w:rPr>
                <w:lang w:val="en-US"/>
              </w:rPr>
            </w:rPrChange>
          </w:rPr>
          <w:br/>
        </w:r>
      </w:ins>
      <w:ins w:id="593" w:author="Andreas Gawecki" w:date="2011-08-19T10:13:00Z">
        <w:r>
          <w:rPr>
            <w:rFonts w:ascii="Courier" w:hAnsi="Courier"/>
            <w:sz w:val="16"/>
            <w:szCs w:val="16"/>
            <w:lang w:val="en-US"/>
          </w:rPr>
          <w:t xml:space="preserve">13 </w:t>
        </w:r>
      </w:ins>
      <w:ins w:id="594" w:author="Andreas Gawecki" w:date="2011-08-18T18:14:00Z">
        <w:r w:rsidR="0067353E" w:rsidRPr="0067353E">
          <w:rPr>
            <w:rFonts w:ascii="Courier" w:hAnsi="Courier"/>
            <w:sz w:val="16"/>
            <w:szCs w:val="16"/>
            <w:lang w:val="en-US"/>
            <w:rPrChange w:id="595" w:author="Andreas Gawecki" w:date="2011-08-18T18:17:00Z">
              <w:rPr>
                <w:lang w:val="en-US"/>
              </w:rPr>
            </w:rPrChange>
          </w:rPr>
          <w:t xml:space="preserve">   },</w:t>
        </w:r>
      </w:ins>
      <w:ins w:id="596" w:author="Andreas Gawecki" w:date="2011-08-18T18:15:00Z">
        <w:r w:rsidR="0067353E" w:rsidRPr="0067353E">
          <w:rPr>
            <w:rFonts w:ascii="Courier" w:hAnsi="Courier"/>
            <w:sz w:val="16"/>
            <w:szCs w:val="16"/>
            <w:lang w:val="en-US"/>
            <w:rPrChange w:id="597" w:author="Andreas Gawecki" w:date="2011-08-18T18:17:00Z">
              <w:rPr>
                <w:lang w:val="en-US"/>
              </w:rPr>
            </w:rPrChange>
          </w:rPr>
          <w:br/>
        </w:r>
      </w:ins>
      <w:ins w:id="598" w:author="Andreas Gawecki" w:date="2011-08-19T10:13:00Z">
        <w:r>
          <w:rPr>
            <w:rFonts w:ascii="Courier" w:hAnsi="Courier"/>
            <w:sz w:val="16"/>
            <w:szCs w:val="16"/>
            <w:lang w:val="en-US"/>
          </w:rPr>
          <w:t xml:space="preserve">14 </w:t>
        </w:r>
      </w:ins>
      <w:ins w:id="599" w:author="Andreas Gawecki" w:date="2011-08-18T18:14:00Z">
        <w:r w:rsidR="0067353E" w:rsidRPr="0067353E">
          <w:rPr>
            <w:rFonts w:ascii="Courier" w:hAnsi="Courier"/>
            <w:sz w:val="16"/>
            <w:szCs w:val="16"/>
            <w:lang w:val="en-US"/>
            <w:rPrChange w:id="600" w:author="Andreas Gawecki" w:date="2011-08-18T18:17:00Z">
              <w:rPr>
                <w:lang w:val="en-US"/>
              </w:rPr>
            </w:rPrChange>
          </w:rPr>
          <w:t xml:space="preserve">   "public  function </w:t>
        </w:r>
        <w:proofErr w:type="spellStart"/>
        <w:r w:rsidR="0067353E" w:rsidRPr="0067353E">
          <w:rPr>
            <w:rFonts w:ascii="Courier" w:hAnsi="Courier"/>
            <w:sz w:val="16"/>
            <w:szCs w:val="16"/>
            <w:lang w:val="en-US"/>
            <w:rPrChange w:id="601" w:author="Andreas Gawecki" w:date="2011-08-18T18:17:00Z">
              <w:rPr>
                <w:lang w:val="en-US"/>
              </w:rPr>
            </w:rPrChange>
          </w:rPr>
          <w:t>getDis</w:t>
        </w:r>
        <w:r>
          <w:rPr>
            <w:rFonts w:ascii="Courier" w:hAnsi="Courier"/>
            <w:sz w:val="16"/>
            <w:szCs w:val="16"/>
            <w:lang w:val="en-US"/>
          </w:rPr>
          <w:t>tance",function</w:t>
        </w:r>
        <w:proofErr w:type="spellEnd"/>
        <w:r>
          <w:rPr>
            <w:rFonts w:ascii="Courier" w:hAnsi="Courier"/>
            <w:sz w:val="16"/>
            <w:szCs w:val="16"/>
            <w:lang w:val="en-US"/>
          </w:rPr>
          <w:t xml:space="preserve"> </w:t>
        </w:r>
        <w:proofErr w:type="spellStart"/>
        <w:r>
          <w:rPr>
            <w:rFonts w:ascii="Courier" w:hAnsi="Courier"/>
            <w:sz w:val="16"/>
            <w:szCs w:val="16"/>
            <w:lang w:val="en-US"/>
          </w:rPr>
          <w:t>getDistance</w:t>
        </w:r>
        <w:proofErr w:type="spellEnd"/>
        <w:r>
          <w:rPr>
            <w:rFonts w:ascii="Courier" w:hAnsi="Courier"/>
            <w:sz w:val="16"/>
            <w:szCs w:val="16"/>
            <w:lang w:val="en-US"/>
          </w:rPr>
          <w:t>()/* :</w:t>
        </w:r>
        <w:r w:rsidR="0067353E" w:rsidRPr="0067353E">
          <w:rPr>
            <w:rFonts w:ascii="Courier" w:hAnsi="Courier"/>
            <w:sz w:val="16"/>
            <w:szCs w:val="16"/>
            <w:lang w:val="en-US"/>
            <w:rPrChange w:id="602" w:author="Andreas Gawecki" w:date="2011-08-18T18:17:00Z">
              <w:rPr>
                <w:lang w:val="en-US"/>
              </w:rPr>
            </w:rPrChange>
          </w:rPr>
          <w:t>Number*/  {</w:t>
        </w:r>
      </w:ins>
      <w:ins w:id="603" w:author="Andreas Gawecki" w:date="2011-08-18T18:15:00Z">
        <w:r w:rsidR="0067353E" w:rsidRPr="0067353E">
          <w:rPr>
            <w:rFonts w:ascii="Courier" w:hAnsi="Courier"/>
            <w:sz w:val="16"/>
            <w:szCs w:val="16"/>
            <w:lang w:val="en-US"/>
            <w:rPrChange w:id="604" w:author="Andreas Gawecki" w:date="2011-08-18T18:17:00Z">
              <w:rPr>
                <w:lang w:val="en-US"/>
              </w:rPr>
            </w:rPrChange>
          </w:rPr>
          <w:br/>
        </w:r>
      </w:ins>
      <w:ins w:id="605" w:author="Andreas Gawecki" w:date="2011-08-19T10:13:00Z">
        <w:r>
          <w:rPr>
            <w:rFonts w:ascii="Courier" w:hAnsi="Courier"/>
            <w:sz w:val="16"/>
            <w:szCs w:val="16"/>
            <w:lang w:val="en-US"/>
          </w:rPr>
          <w:t xml:space="preserve">15 </w:t>
        </w:r>
      </w:ins>
      <w:ins w:id="606" w:author="Andreas Gawecki" w:date="2011-08-18T18:14:00Z">
        <w:r w:rsidR="0067353E" w:rsidRPr="0067353E">
          <w:rPr>
            <w:rFonts w:ascii="Courier" w:hAnsi="Courier"/>
            <w:sz w:val="16"/>
            <w:szCs w:val="16"/>
            <w:lang w:val="en-US"/>
            <w:rPrChange w:id="607" w:author="Andreas Gawecki" w:date="2011-08-18T18:17:00Z">
              <w:rPr>
                <w:lang w:val="en-US"/>
              </w:rPr>
            </w:rPrChange>
          </w:rPr>
          <w:t xml:space="preserve">     return </w:t>
        </w:r>
        <w:proofErr w:type="spellStart"/>
        <w:r w:rsidR="0067353E" w:rsidRPr="0067353E">
          <w:rPr>
            <w:rFonts w:ascii="Courier" w:hAnsi="Courier"/>
            <w:sz w:val="16"/>
            <w:szCs w:val="16"/>
            <w:lang w:val="en-US"/>
            <w:rPrChange w:id="608" w:author="Andreas Gawecki" w:date="2011-08-18T18:17:00Z">
              <w:rPr>
                <w:lang w:val="en-US"/>
              </w:rPr>
            </w:rPrChange>
          </w:rPr>
          <w:t>Math.sqrt</w:t>
        </w:r>
        <w:proofErr w:type="spellEnd"/>
        <w:r w:rsidR="0067353E" w:rsidRPr="0067353E">
          <w:rPr>
            <w:rFonts w:ascii="Courier" w:hAnsi="Courier"/>
            <w:sz w:val="16"/>
            <w:szCs w:val="16"/>
            <w:lang w:val="en-US"/>
            <w:rPrChange w:id="609" w:author="Andreas Gawecki" w:date="2011-08-18T18:17:00Z">
              <w:rPr>
                <w:lang w:val="en-US"/>
              </w:rPr>
            </w:rPrChange>
          </w:rPr>
          <w:t>(</w:t>
        </w:r>
        <w:proofErr w:type="spellStart"/>
        <w:r w:rsidR="0067353E" w:rsidRPr="0067353E">
          <w:rPr>
            <w:rFonts w:ascii="Courier" w:hAnsi="Courier"/>
            <w:sz w:val="16"/>
            <w:szCs w:val="16"/>
            <w:lang w:val="en-US"/>
            <w:rPrChange w:id="610" w:author="Andreas Gawecki" w:date="2011-08-18T18:17:00Z">
              <w:rPr>
                <w:lang w:val="en-US"/>
              </w:rPr>
            </w:rPrChange>
          </w:rPr>
          <w:t>this.left</w:t>
        </w:r>
        <w:proofErr w:type="spellEnd"/>
        <w:r w:rsidR="0067353E" w:rsidRPr="0067353E">
          <w:rPr>
            <w:rFonts w:ascii="Courier" w:hAnsi="Courier"/>
            <w:sz w:val="16"/>
            <w:szCs w:val="16"/>
            <w:lang w:val="en-US"/>
            <w:rPrChange w:id="611" w:author="Andreas Gawecki" w:date="2011-08-18T18:17:00Z">
              <w:rPr>
                <w:lang w:val="en-US"/>
              </w:rPr>
            </w:rPrChange>
          </w:rPr>
          <w:t>*</w:t>
        </w:r>
        <w:proofErr w:type="spellStart"/>
        <w:r w:rsidR="0067353E" w:rsidRPr="0067353E">
          <w:rPr>
            <w:rFonts w:ascii="Courier" w:hAnsi="Courier"/>
            <w:sz w:val="16"/>
            <w:szCs w:val="16"/>
            <w:lang w:val="en-US"/>
            <w:rPrChange w:id="612" w:author="Andreas Gawecki" w:date="2011-08-18T18:17:00Z">
              <w:rPr>
                <w:lang w:val="en-US"/>
              </w:rPr>
            </w:rPrChange>
          </w:rPr>
          <w:t>this.left</w:t>
        </w:r>
        <w:proofErr w:type="spellEnd"/>
        <w:r w:rsidR="0067353E" w:rsidRPr="0067353E">
          <w:rPr>
            <w:rFonts w:ascii="Courier" w:hAnsi="Courier"/>
            <w:sz w:val="16"/>
            <w:szCs w:val="16"/>
            <w:lang w:val="en-US"/>
            <w:rPrChange w:id="613" w:author="Andreas Gawecki" w:date="2011-08-18T18:17:00Z">
              <w:rPr>
                <w:lang w:val="en-US"/>
              </w:rPr>
            </w:rPrChange>
          </w:rPr>
          <w:t xml:space="preserve"> + </w:t>
        </w:r>
        <w:proofErr w:type="spellStart"/>
        <w:r w:rsidR="0067353E" w:rsidRPr="0067353E">
          <w:rPr>
            <w:rFonts w:ascii="Courier" w:hAnsi="Courier"/>
            <w:sz w:val="16"/>
            <w:szCs w:val="16"/>
            <w:lang w:val="en-US"/>
            <w:rPrChange w:id="614" w:author="Andreas Gawecki" w:date="2011-08-18T18:17:00Z">
              <w:rPr>
                <w:lang w:val="en-US"/>
              </w:rPr>
            </w:rPrChange>
          </w:rPr>
          <w:t>this.top</w:t>
        </w:r>
        <w:proofErr w:type="spellEnd"/>
        <w:r w:rsidR="0067353E" w:rsidRPr="0067353E">
          <w:rPr>
            <w:rFonts w:ascii="Courier" w:hAnsi="Courier"/>
            <w:sz w:val="16"/>
            <w:szCs w:val="16"/>
            <w:lang w:val="en-US"/>
            <w:rPrChange w:id="615" w:author="Andreas Gawecki" w:date="2011-08-18T18:17:00Z">
              <w:rPr>
                <w:lang w:val="en-US"/>
              </w:rPr>
            </w:rPrChange>
          </w:rPr>
          <w:t>*</w:t>
        </w:r>
        <w:proofErr w:type="spellStart"/>
        <w:r w:rsidR="0067353E" w:rsidRPr="0067353E">
          <w:rPr>
            <w:rFonts w:ascii="Courier" w:hAnsi="Courier"/>
            <w:sz w:val="16"/>
            <w:szCs w:val="16"/>
            <w:lang w:val="en-US"/>
            <w:rPrChange w:id="616" w:author="Andreas Gawecki" w:date="2011-08-18T18:17:00Z">
              <w:rPr>
                <w:lang w:val="en-US"/>
              </w:rPr>
            </w:rPrChange>
          </w:rPr>
          <w:t>this.top</w:t>
        </w:r>
        <w:proofErr w:type="spellEnd"/>
        <w:r w:rsidR="0067353E" w:rsidRPr="0067353E">
          <w:rPr>
            <w:rFonts w:ascii="Courier" w:hAnsi="Courier"/>
            <w:sz w:val="16"/>
            <w:szCs w:val="16"/>
            <w:lang w:val="en-US"/>
            <w:rPrChange w:id="617" w:author="Andreas Gawecki" w:date="2011-08-18T18:17:00Z">
              <w:rPr>
                <w:lang w:val="en-US"/>
              </w:rPr>
            </w:rPrChange>
          </w:rPr>
          <w:t>);</w:t>
        </w:r>
      </w:ins>
      <w:ins w:id="618" w:author="Andreas Gawecki" w:date="2011-08-18T18:15:00Z">
        <w:r w:rsidR="0067353E" w:rsidRPr="0067353E">
          <w:rPr>
            <w:rFonts w:ascii="Courier" w:hAnsi="Courier"/>
            <w:sz w:val="16"/>
            <w:szCs w:val="16"/>
            <w:lang w:val="en-US"/>
            <w:rPrChange w:id="619" w:author="Andreas Gawecki" w:date="2011-08-18T18:17:00Z">
              <w:rPr>
                <w:lang w:val="en-US"/>
              </w:rPr>
            </w:rPrChange>
          </w:rPr>
          <w:br/>
        </w:r>
      </w:ins>
      <w:ins w:id="620" w:author="Andreas Gawecki" w:date="2011-08-19T10:13:00Z">
        <w:r>
          <w:rPr>
            <w:rFonts w:ascii="Courier" w:hAnsi="Courier"/>
            <w:sz w:val="16"/>
            <w:szCs w:val="16"/>
            <w:lang w:val="en-US"/>
          </w:rPr>
          <w:t xml:space="preserve">16 </w:t>
        </w:r>
      </w:ins>
      <w:ins w:id="621" w:author="Andreas Gawecki" w:date="2011-08-18T18:14:00Z">
        <w:r w:rsidR="0067353E" w:rsidRPr="0067353E">
          <w:rPr>
            <w:rFonts w:ascii="Courier" w:hAnsi="Courier"/>
            <w:sz w:val="16"/>
            <w:szCs w:val="16"/>
            <w:lang w:val="en-US"/>
            <w:rPrChange w:id="622" w:author="Andreas Gawecki" w:date="2011-08-18T18:17:00Z">
              <w:rPr>
                <w:lang w:val="en-US"/>
              </w:rPr>
            </w:rPrChange>
          </w:rPr>
          <w:t xml:space="preserve">   },</w:t>
        </w:r>
      </w:ins>
      <w:ins w:id="623" w:author="Andreas Gawecki" w:date="2011-08-18T18:15:00Z">
        <w:r w:rsidR="0067353E" w:rsidRPr="0067353E">
          <w:rPr>
            <w:rFonts w:ascii="Courier" w:hAnsi="Courier"/>
            <w:sz w:val="16"/>
            <w:szCs w:val="16"/>
            <w:lang w:val="en-US"/>
            <w:rPrChange w:id="624" w:author="Andreas Gawecki" w:date="2011-08-18T18:17:00Z">
              <w:rPr>
                <w:lang w:val="en-US"/>
              </w:rPr>
            </w:rPrChange>
          </w:rPr>
          <w:br/>
        </w:r>
      </w:ins>
      <w:ins w:id="625" w:author="Andreas Gawecki" w:date="2011-08-19T10:13:00Z">
        <w:r>
          <w:rPr>
            <w:rFonts w:ascii="Courier" w:hAnsi="Courier"/>
            <w:sz w:val="16"/>
            <w:szCs w:val="16"/>
            <w:lang w:val="en-US"/>
          </w:rPr>
          <w:t xml:space="preserve">17 </w:t>
        </w:r>
      </w:ins>
      <w:ins w:id="626" w:author="Andreas Gawecki" w:date="2011-08-18T18:14:00Z">
        <w:r w:rsidR="0067353E" w:rsidRPr="0067353E">
          <w:rPr>
            <w:rFonts w:ascii="Courier" w:hAnsi="Courier"/>
            <w:sz w:val="16"/>
            <w:szCs w:val="16"/>
            <w:lang w:val="en-US"/>
            <w:rPrChange w:id="627" w:author="Andreas Gawecki" w:date="2011-08-18T18:17:00Z">
              <w:rPr>
                <w:lang w:val="en-US"/>
              </w:rPr>
            </w:rPrChange>
          </w:rPr>
          <w:t xml:space="preserve">   "public  function </w:t>
        </w:r>
        <w:proofErr w:type="spellStart"/>
        <w:r w:rsidR="0067353E" w:rsidRPr="0067353E">
          <w:rPr>
            <w:rFonts w:ascii="Courier" w:hAnsi="Courier"/>
            <w:sz w:val="16"/>
            <w:szCs w:val="16"/>
            <w:lang w:val="en-US"/>
            <w:rPrChange w:id="628" w:author="Andreas Gawecki" w:date="2011-08-18T18:17:00Z">
              <w:rPr>
                <w:lang w:val="en-US"/>
              </w:rPr>
            </w:rPrChange>
          </w:rPr>
          <w:t>sc</w:t>
        </w:r>
        <w:r>
          <w:rPr>
            <w:rFonts w:ascii="Courier" w:hAnsi="Courier"/>
            <w:sz w:val="16"/>
            <w:szCs w:val="16"/>
            <w:lang w:val="en-US"/>
          </w:rPr>
          <w:t>ale",function</w:t>
        </w:r>
        <w:proofErr w:type="spellEnd"/>
        <w:r>
          <w:rPr>
            <w:rFonts w:ascii="Courier" w:hAnsi="Courier"/>
            <w:sz w:val="16"/>
            <w:szCs w:val="16"/>
            <w:lang w:val="en-US"/>
          </w:rPr>
          <w:t xml:space="preserve"> scale(factor/*  :Number*/)/* :</w:t>
        </w:r>
        <w:r w:rsidR="0067353E" w:rsidRPr="0067353E">
          <w:rPr>
            <w:rFonts w:ascii="Courier" w:hAnsi="Courier"/>
            <w:sz w:val="16"/>
            <w:szCs w:val="16"/>
            <w:lang w:val="en-US"/>
            <w:rPrChange w:id="629" w:author="Andreas Gawecki" w:date="2011-08-18T18:17:00Z">
              <w:rPr>
                <w:lang w:val="en-US"/>
              </w:rPr>
            </w:rPrChange>
          </w:rPr>
          <w:t>Offset*/  {</w:t>
        </w:r>
      </w:ins>
      <w:ins w:id="630" w:author="Andreas Gawecki" w:date="2011-08-18T18:15:00Z">
        <w:r w:rsidR="0067353E" w:rsidRPr="0067353E">
          <w:rPr>
            <w:rFonts w:ascii="Courier" w:hAnsi="Courier"/>
            <w:sz w:val="16"/>
            <w:szCs w:val="16"/>
            <w:lang w:val="en-US"/>
            <w:rPrChange w:id="631" w:author="Andreas Gawecki" w:date="2011-08-18T18:17:00Z">
              <w:rPr>
                <w:lang w:val="en-US"/>
              </w:rPr>
            </w:rPrChange>
          </w:rPr>
          <w:br/>
        </w:r>
      </w:ins>
      <w:ins w:id="632" w:author="Andreas Gawecki" w:date="2011-08-19T10:13:00Z">
        <w:r>
          <w:rPr>
            <w:rFonts w:ascii="Courier" w:hAnsi="Courier"/>
            <w:sz w:val="16"/>
            <w:szCs w:val="16"/>
            <w:lang w:val="en-US"/>
          </w:rPr>
          <w:t xml:space="preserve">18 </w:t>
        </w:r>
      </w:ins>
      <w:ins w:id="633" w:author="Andreas Gawecki" w:date="2011-08-18T18:14:00Z">
        <w:r w:rsidR="0067353E" w:rsidRPr="0067353E">
          <w:rPr>
            <w:rFonts w:ascii="Courier" w:hAnsi="Courier"/>
            <w:sz w:val="16"/>
            <w:szCs w:val="16"/>
            <w:lang w:val="en-US"/>
            <w:rPrChange w:id="634" w:author="Andreas Gawecki" w:date="2011-08-18T18:17:00Z">
              <w:rPr>
                <w:lang w:val="en-US"/>
              </w:rPr>
            </w:rPrChange>
          </w:rPr>
          <w:t xml:space="preserve">     return new </w:t>
        </w:r>
        <w:proofErr w:type="spellStart"/>
        <w:r w:rsidR="0067353E" w:rsidRPr="0067353E">
          <w:rPr>
            <w:rFonts w:ascii="Courier" w:hAnsi="Courier"/>
            <w:sz w:val="16"/>
            <w:szCs w:val="16"/>
            <w:lang w:val="en-US"/>
            <w:rPrChange w:id="635" w:author="Andreas Gawecki" w:date="2011-08-18T18:17:00Z">
              <w:rPr>
                <w:lang w:val="en-US"/>
              </w:rPr>
            </w:rPrChange>
          </w:rPr>
          <w:t>joo.util.Offset</w:t>
        </w:r>
        <w:proofErr w:type="spellEnd"/>
        <w:r w:rsidR="0067353E" w:rsidRPr="0067353E">
          <w:rPr>
            <w:rFonts w:ascii="Courier" w:hAnsi="Courier"/>
            <w:sz w:val="16"/>
            <w:szCs w:val="16"/>
            <w:lang w:val="en-US"/>
            <w:rPrChange w:id="636" w:author="Andreas Gawecki" w:date="2011-08-18T18:17:00Z">
              <w:rPr>
                <w:lang w:val="en-US"/>
              </w:rPr>
            </w:rPrChange>
          </w:rPr>
          <w:t>(</w:t>
        </w:r>
        <w:proofErr w:type="spellStart"/>
        <w:r w:rsidR="0067353E" w:rsidRPr="0067353E">
          <w:rPr>
            <w:rFonts w:ascii="Courier" w:hAnsi="Courier"/>
            <w:sz w:val="16"/>
            <w:szCs w:val="16"/>
            <w:lang w:val="en-US"/>
            <w:rPrChange w:id="637" w:author="Andreas Gawecki" w:date="2011-08-18T18:17:00Z">
              <w:rPr>
                <w:lang w:val="en-US"/>
              </w:rPr>
            </w:rPrChange>
          </w:rPr>
          <w:t>this.left</w:t>
        </w:r>
        <w:proofErr w:type="spellEnd"/>
        <w:r w:rsidR="0067353E" w:rsidRPr="0067353E">
          <w:rPr>
            <w:rFonts w:ascii="Courier" w:hAnsi="Courier"/>
            <w:sz w:val="16"/>
            <w:szCs w:val="16"/>
            <w:lang w:val="en-US"/>
            <w:rPrChange w:id="638" w:author="Andreas Gawecki" w:date="2011-08-18T18:17:00Z">
              <w:rPr>
                <w:lang w:val="en-US"/>
              </w:rPr>
            </w:rPrChange>
          </w:rPr>
          <w:t xml:space="preserve">*factor, </w:t>
        </w:r>
        <w:proofErr w:type="spellStart"/>
        <w:r w:rsidR="0067353E" w:rsidRPr="0067353E">
          <w:rPr>
            <w:rFonts w:ascii="Courier" w:hAnsi="Courier"/>
            <w:sz w:val="16"/>
            <w:szCs w:val="16"/>
            <w:lang w:val="en-US"/>
            <w:rPrChange w:id="639" w:author="Andreas Gawecki" w:date="2011-08-18T18:17:00Z">
              <w:rPr>
                <w:lang w:val="en-US"/>
              </w:rPr>
            </w:rPrChange>
          </w:rPr>
          <w:t>this.top</w:t>
        </w:r>
        <w:proofErr w:type="spellEnd"/>
        <w:r w:rsidR="0067353E" w:rsidRPr="0067353E">
          <w:rPr>
            <w:rFonts w:ascii="Courier" w:hAnsi="Courier"/>
            <w:sz w:val="16"/>
            <w:szCs w:val="16"/>
            <w:lang w:val="en-US"/>
            <w:rPrChange w:id="640" w:author="Andreas Gawecki" w:date="2011-08-18T18:17:00Z">
              <w:rPr>
                <w:lang w:val="en-US"/>
              </w:rPr>
            </w:rPrChange>
          </w:rPr>
          <w:t>*factor);</w:t>
        </w:r>
      </w:ins>
      <w:ins w:id="641" w:author="Andreas Gawecki" w:date="2011-08-18T18:15:00Z">
        <w:r w:rsidR="0067353E" w:rsidRPr="0067353E">
          <w:rPr>
            <w:rFonts w:ascii="Courier" w:hAnsi="Courier"/>
            <w:sz w:val="16"/>
            <w:szCs w:val="16"/>
            <w:lang w:val="en-US"/>
            <w:rPrChange w:id="642" w:author="Andreas Gawecki" w:date="2011-08-18T18:17:00Z">
              <w:rPr>
                <w:lang w:val="en-US"/>
              </w:rPr>
            </w:rPrChange>
          </w:rPr>
          <w:br/>
        </w:r>
      </w:ins>
      <w:ins w:id="643" w:author="Andreas Gawecki" w:date="2011-08-19T10:13:00Z">
        <w:r>
          <w:rPr>
            <w:rFonts w:ascii="Courier" w:hAnsi="Courier"/>
            <w:sz w:val="16"/>
            <w:szCs w:val="16"/>
            <w:lang w:val="en-US"/>
          </w:rPr>
          <w:t xml:space="preserve">19 </w:t>
        </w:r>
      </w:ins>
      <w:ins w:id="644" w:author="Andreas Gawecki" w:date="2011-08-18T18:14:00Z">
        <w:r w:rsidR="0067353E" w:rsidRPr="0067353E">
          <w:rPr>
            <w:rFonts w:ascii="Courier" w:hAnsi="Courier"/>
            <w:sz w:val="16"/>
            <w:szCs w:val="16"/>
            <w:lang w:val="en-US"/>
            <w:rPrChange w:id="645" w:author="Andreas Gawecki" w:date="2011-08-18T18:17:00Z">
              <w:rPr>
                <w:lang w:val="en-US"/>
              </w:rPr>
            </w:rPrChange>
          </w:rPr>
          <w:t xml:space="preserve">   },</w:t>
        </w:r>
      </w:ins>
      <w:ins w:id="646" w:author="Andreas Gawecki" w:date="2011-08-18T18:15:00Z">
        <w:r w:rsidR="0067353E" w:rsidRPr="0067353E">
          <w:rPr>
            <w:rFonts w:ascii="Courier" w:hAnsi="Courier"/>
            <w:sz w:val="16"/>
            <w:szCs w:val="16"/>
            <w:lang w:val="en-US"/>
            <w:rPrChange w:id="647" w:author="Andreas Gawecki" w:date="2011-08-18T18:17:00Z">
              <w:rPr>
                <w:lang w:val="en-US"/>
              </w:rPr>
            </w:rPrChange>
          </w:rPr>
          <w:br/>
        </w:r>
      </w:ins>
      <w:ins w:id="648" w:author="Andreas Gawecki" w:date="2011-08-19T10:13:00Z">
        <w:r>
          <w:rPr>
            <w:rFonts w:ascii="Courier" w:hAnsi="Courier"/>
            <w:sz w:val="16"/>
            <w:szCs w:val="16"/>
            <w:lang w:val="en-US"/>
          </w:rPr>
          <w:t xml:space="preserve">20 </w:t>
        </w:r>
      </w:ins>
      <w:ins w:id="649" w:author="Andreas Gawecki" w:date="2011-08-18T18:14:00Z">
        <w:r w:rsidR="0067353E" w:rsidRPr="0067353E">
          <w:rPr>
            <w:rFonts w:ascii="Courier" w:hAnsi="Courier"/>
            <w:sz w:val="16"/>
            <w:szCs w:val="16"/>
            <w:lang w:val="en-US"/>
            <w:rPrChange w:id="650" w:author="Andreas Gawecki" w:date="2011-08-18T18:17:00Z">
              <w:rPr>
                <w:lang w:val="en-US"/>
              </w:rPr>
            </w:rPrChange>
          </w:rPr>
          <w:t xml:space="preserve">   "public  function </w:t>
        </w:r>
        <w:proofErr w:type="spellStart"/>
        <w:r w:rsidR="0067353E" w:rsidRPr="0067353E">
          <w:rPr>
            <w:rFonts w:ascii="Courier" w:hAnsi="Courier"/>
            <w:sz w:val="16"/>
            <w:szCs w:val="16"/>
            <w:lang w:val="en-US"/>
            <w:rPrChange w:id="651" w:author="Andreas Gawecki" w:date="2011-08-18T18:17:00Z">
              <w:rPr>
                <w:lang w:val="en-US"/>
              </w:rPr>
            </w:rPrChange>
          </w:rPr>
          <w:t>isHo</w:t>
        </w:r>
        <w:r>
          <w:rPr>
            <w:rFonts w:ascii="Courier" w:hAnsi="Courier"/>
            <w:sz w:val="16"/>
            <w:szCs w:val="16"/>
            <w:lang w:val="en-US"/>
          </w:rPr>
          <w:t>me",function</w:t>
        </w:r>
        <w:proofErr w:type="spellEnd"/>
        <w:r>
          <w:rPr>
            <w:rFonts w:ascii="Courier" w:hAnsi="Courier"/>
            <w:sz w:val="16"/>
            <w:szCs w:val="16"/>
            <w:lang w:val="en-US"/>
          </w:rPr>
          <w:t xml:space="preserve"> </w:t>
        </w:r>
        <w:proofErr w:type="spellStart"/>
        <w:r>
          <w:rPr>
            <w:rFonts w:ascii="Courier" w:hAnsi="Courier"/>
            <w:sz w:val="16"/>
            <w:szCs w:val="16"/>
            <w:lang w:val="en-US"/>
          </w:rPr>
          <w:t>isHome</w:t>
        </w:r>
        <w:proofErr w:type="spellEnd"/>
        <w:r>
          <w:rPr>
            <w:rFonts w:ascii="Courier" w:hAnsi="Courier"/>
            <w:sz w:val="16"/>
            <w:szCs w:val="16"/>
            <w:lang w:val="en-US"/>
          </w:rPr>
          <w:t>()/* :</w:t>
        </w:r>
        <w:r w:rsidR="0067353E" w:rsidRPr="0067353E">
          <w:rPr>
            <w:rFonts w:ascii="Courier" w:hAnsi="Courier"/>
            <w:sz w:val="16"/>
            <w:szCs w:val="16"/>
            <w:lang w:val="en-US"/>
            <w:rPrChange w:id="652" w:author="Andreas Gawecki" w:date="2011-08-18T18:17:00Z">
              <w:rPr>
                <w:lang w:val="en-US"/>
              </w:rPr>
            </w:rPrChange>
          </w:rPr>
          <w:t>Boolean*/  {</w:t>
        </w:r>
      </w:ins>
      <w:ins w:id="653" w:author="Andreas Gawecki" w:date="2011-08-18T18:15:00Z">
        <w:r w:rsidR="0067353E" w:rsidRPr="0067353E">
          <w:rPr>
            <w:rFonts w:ascii="Courier" w:hAnsi="Courier"/>
            <w:sz w:val="16"/>
            <w:szCs w:val="16"/>
            <w:lang w:val="en-US"/>
            <w:rPrChange w:id="654" w:author="Andreas Gawecki" w:date="2011-08-18T18:17:00Z">
              <w:rPr>
                <w:lang w:val="en-US"/>
              </w:rPr>
            </w:rPrChange>
          </w:rPr>
          <w:br/>
        </w:r>
      </w:ins>
      <w:ins w:id="655" w:author="Andreas Gawecki" w:date="2011-08-19T10:13:00Z">
        <w:r>
          <w:rPr>
            <w:rFonts w:ascii="Courier" w:hAnsi="Courier"/>
            <w:sz w:val="16"/>
            <w:szCs w:val="16"/>
            <w:lang w:val="en-US"/>
          </w:rPr>
          <w:t xml:space="preserve">21 </w:t>
        </w:r>
      </w:ins>
      <w:ins w:id="656" w:author="Andreas Gawecki" w:date="2011-08-18T18:14:00Z">
        <w:r w:rsidR="0067353E" w:rsidRPr="0067353E">
          <w:rPr>
            <w:rFonts w:ascii="Courier" w:hAnsi="Courier"/>
            <w:sz w:val="16"/>
            <w:szCs w:val="16"/>
            <w:lang w:val="en-US"/>
            <w:rPrChange w:id="657" w:author="Andreas Gawecki" w:date="2011-08-18T18:17:00Z">
              <w:rPr>
                <w:lang w:val="en-US"/>
              </w:rPr>
            </w:rPrChange>
          </w:rPr>
          <w:t xml:space="preserve">     return </w:t>
        </w:r>
        <w:proofErr w:type="spellStart"/>
        <w:r w:rsidR="0067353E" w:rsidRPr="0067353E">
          <w:rPr>
            <w:rFonts w:ascii="Courier" w:hAnsi="Courier"/>
            <w:sz w:val="16"/>
            <w:szCs w:val="16"/>
            <w:lang w:val="en-US"/>
            <w:rPrChange w:id="658" w:author="Andreas Gawecki" w:date="2011-08-18T18:17:00Z">
              <w:rPr>
                <w:lang w:val="en-US"/>
              </w:rPr>
            </w:rPrChange>
          </w:rPr>
          <w:t>this.left</w:t>
        </w:r>
        <w:proofErr w:type="spellEnd"/>
        <w:r w:rsidR="0067353E" w:rsidRPr="0067353E">
          <w:rPr>
            <w:rFonts w:ascii="Courier" w:hAnsi="Courier"/>
            <w:sz w:val="16"/>
            <w:szCs w:val="16"/>
            <w:lang w:val="en-US"/>
            <w:rPrChange w:id="659" w:author="Andreas Gawecki" w:date="2011-08-18T18:17:00Z">
              <w:rPr>
                <w:lang w:val="en-US"/>
              </w:rPr>
            </w:rPrChange>
          </w:rPr>
          <w:t xml:space="preserve">==0 &amp;&amp; </w:t>
        </w:r>
        <w:proofErr w:type="spellStart"/>
        <w:r w:rsidR="0067353E" w:rsidRPr="0067353E">
          <w:rPr>
            <w:rFonts w:ascii="Courier" w:hAnsi="Courier"/>
            <w:sz w:val="16"/>
            <w:szCs w:val="16"/>
            <w:lang w:val="en-US"/>
            <w:rPrChange w:id="660" w:author="Andreas Gawecki" w:date="2011-08-18T18:17:00Z">
              <w:rPr>
                <w:lang w:val="en-US"/>
              </w:rPr>
            </w:rPrChange>
          </w:rPr>
          <w:t>this.top</w:t>
        </w:r>
        <w:proofErr w:type="spellEnd"/>
        <w:r w:rsidR="0067353E" w:rsidRPr="0067353E">
          <w:rPr>
            <w:rFonts w:ascii="Courier" w:hAnsi="Courier"/>
            <w:sz w:val="16"/>
            <w:szCs w:val="16"/>
            <w:lang w:val="en-US"/>
            <w:rPrChange w:id="661" w:author="Andreas Gawecki" w:date="2011-08-18T18:17:00Z">
              <w:rPr>
                <w:lang w:val="en-US"/>
              </w:rPr>
            </w:rPrChange>
          </w:rPr>
          <w:t>==0;</w:t>
        </w:r>
      </w:ins>
      <w:ins w:id="662" w:author="Andreas Gawecki" w:date="2011-08-18T18:15:00Z">
        <w:r w:rsidR="0067353E" w:rsidRPr="0067353E">
          <w:rPr>
            <w:rFonts w:ascii="Courier" w:hAnsi="Courier"/>
            <w:sz w:val="16"/>
            <w:szCs w:val="16"/>
            <w:lang w:val="en-US"/>
            <w:rPrChange w:id="663" w:author="Andreas Gawecki" w:date="2011-08-18T18:17:00Z">
              <w:rPr>
                <w:lang w:val="en-US"/>
              </w:rPr>
            </w:rPrChange>
          </w:rPr>
          <w:br/>
        </w:r>
      </w:ins>
      <w:ins w:id="664" w:author="Andreas Gawecki" w:date="2011-08-19T10:13:00Z">
        <w:r>
          <w:rPr>
            <w:rFonts w:ascii="Courier" w:hAnsi="Courier"/>
            <w:sz w:val="16"/>
            <w:szCs w:val="16"/>
            <w:lang w:val="en-US"/>
          </w:rPr>
          <w:t xml:space="preserve">22 </w:t>
        </w:r>
      </w:ins>
      <w:ins w:id="665" w:author="Andreas Gawecki" w:date="2011-08-18T18:14:00Z">
        <w:r w:rsidR="0067353E" w:rsidRPr="0067353E">
          <w:rPr>
            <w:rFonts w:ascii="Courier" w:hAnsi="Courier"/>
            <w:sz w:val="16"/>
            <w:szCs w:val="16"/>
            <w:lang w:val="en-US"/>
            <w:rPrChange w:id="666" w:author="Andreas Gawecki" w:date="2011-08-18T18:17:00Z">
              <w:rPr>
                <w:lang w:val="en-US"/>
              </w:rPr>
            </w:rPrChange>
          </w:rPr>
          <w:t xml:space="preserve">   },</w:t>
        </w:r>
      </w:ins>
      <w:ins w:id="667" w:author="Andreas Gawecki" w:date="2011-08-18T18:15:00Z">
        <w:r w:rsidR="0067353E" w:rsidRPr="0067353E">
          <w:rPr>
            <w:rFonts w:ascii="Courier" w:hAnsi="Courier"/>
            <w:sz w:val="16"/>
            <w:szCs w:val="16"/>
            <w:lang w:val="en-US"/>
            <w:rPrChange w:id="668" w:author="Andreas Gawecki" w:date="2011-08-18T18:17:00Z">
              <w:rPr>
                <w:lang w:val="en-US"/>
              </w:rPr>
            </w:rPrChange>
          </w:rPr>
          <w:br/>
        </w:r>
      </w:ins>
      <w:ins w:id="669" w:author="Andreas Gawecki" w:date="2011-08-19T10:14:00Z">
        <w:r>
          <w:rPr>
            <w:rFonts w:ascii="Courier" w:hAnsi="Courier"/>
            <w:sz w:val="16"/>
            <w:szCs w:val="16"/>
            <w:lang w:val="en-US"/>
          </w:rPr>
          <w:t xml:space="preserve">23 </w:t>
        </w:r>
      </w:ins>
      <w:ins w:id="670" w:author="Andreas Gawecki" w:date="2011-08-18T18:14:00Z">
        <w:r w:rsidR="0067353E" w:rsidRPr="0067353E">
          <w:rPr>
            <w:rFonts w:ascii="Courier" w:hAnsi="Courier"/>
            <w:sz w:val="16"/>
            <w:szCs w:val="16"/>
            <w:lang w:val="en-US"/>
            <w:rPrChange w:id="671" w:author="Andreas Gawecki" w:date="2011-08-18T18:17:00Z">
              <w:rPr>
                <w:lang w:val="en-US"/>
              </w:rPr>
            </w:rPrChange>
          </w:rPr>
          <w:t xml:space="preserve"> ];},[],["Math"], "0.8.0", "0.8.</w:t>
        </w:r>
        <w:del w:id="672" w:author="Frank Wienber" w:date="2011-08-19T12:06:00Z">
          <w:r w:rsidR="0067353E" w:rsidRPr="0067353E">
            <w:rPr>
              <w:rFonts w:ascii="Courier" w:hAnsi="Courier"/>
              <w:sz w:val="16"/>
              <w:szCs w:val="16"/>
              <w:lang w:val="en-US"/>
              <w:rPrChange w:id="673" w:author="Andreas Gawecki" w:date="2011-08-18T18:17:00Z">
                <w:rPr>
                  <w:lang w:val="en-US"/>
                </w:rPr>
              </w:rPrChange>
            </w:rPr>
            <w:delText>5</w:delText>
          </w:r>
        </w:del>
      </w:ins>
      <w:ins w:id="674" w:author="Frank Wienber" w:date="2011-08-19T12:06:00Z">
        <w:r w:rsidR="008C6008">
          <w:rPr>
            <w:rFonts w:ascii="Courier" w:hAnsi="Courier"/>
            <w:sz w:val="16"/>
            <w:szCs w:val="16"/>
            <w:lang w:val="en-US"/>
          </w:rPr>
          <w:t>4</w:t>
        </w:r>
      </w:ins>
      <w:ins w:id="675" w:author="Andreas Gawecki" w:date="2011-08-18T18:14:00Z">
        <w:del w:id="676" w:author="Frank Wienber" w:date="2011-08-19T12:06:00Z">
          <w:r w:rsidR="0067353E" w:rsidRPr="0067353E">
            <w:rPr>
              <w:rFonts w:ascii="Courier" w:hAnsi="Courier"/>
              <w:sz w:val="16"/>
              <w:szCs w:val="16"/>
              <w:lang w:val="en-US"/>
              <w:rPrChange w:id="677" w:author="Andreas Gawecki" w:date="2011-08-18T18:17:00Z">
                <w:rPr>
                  <w:lang w:val="en-US"/>
                </w:rPr>
              </w:rPrChange>
            </w:rPr>
            <w:delText>-SNAPSHOT</w:delText>
          </w:r>
        </w:del>
        <w:r w:rsidR="0067353E" w:rsidRPr="0067353E">
          <w:rPr>
            <w:rFonts w:ascii="Courier" w:hAnsi="Courier"/>
            <w:sz w:val="16"/>
            <w:szCs w:val="16"/>
            <w:lang w:val="en-US"/>
            <w:rPrChange w:id="678" w:author="Andreas Gawecki" w:date="2011-08-18T18:17:00Z">
              <w:rPr>
                <w:lang w:val="en-US"/>
              </w:rPr>
            </w:rPrChange>
          </w:rPr>
          <w:t>");</w:t>
        </w:r>
      </w:ins>
    </w:p>
    <w:p w:rsidR="00000000" w:rsidRDefault="001921B6">
      <w:pPr>
        <w:keepLines/>
        <w:spacing w:line="240" w:lineRule="auto"/>
        <w:ind w:right="-426"/>
        <w:rPr>
          <w:ins w:id="679" w:author="Andreas Gawecki" w:date="2011-08-18T18:15:00Z"/>
          <w:sz w:val="16"/>
          <w:szCs w:val="16"/>
          <w:lang w:val="en-US"/>
          <w:rPrChange w:id="680" w:author="Andreas Gawecki" w:date="2011-08-18T18:17:00Z">
            <w:rPr>
              <w:ins w:id="681" w:author="Andreas Gawecki" w:date="2011-08-18T18:15:00Z"/>
              <w:lang w:val="en-US"/>
            </w:rPr>
          </w:rPrChange>
        </w:rPr>
        <w:pPrChange w:id="682" w:author="Andreas Gawecki" w:date="2011-08-18T18:17:00Z">
          <w:pPr/>
        </w:pPrChange>
      </w:pPr>
    </w:p>
    <w:p w:rsidR="00DD6CC4" w:rsidRPr="00DD6CC4" w:rsidRDefault="0061292A" w:rsidP="00DD6CC4">
      <w:pPr>
        <w:rPr>
          <w:lang w:val="en-US"/>
        </w:rPr>
      </w:pPr>
      <w:ins w:id="683" w:author="Andreas Gawecki" w:date="2011-08-18T16:37:00Z">
        <w:r>
          <w:rPr>
            <w:lang w:val="en-US"/>
          </w:rPr>
          <w:t xml:space="preserve">While the </w:t>
        </w:r>
      </w:ins>
      <w:ins w:id="684" w:author="Andreas Gawecki" w:date="2011-08-18T16:38:00Z">
        <w:r>
          <w:rPr>
            <w:lang w:val="en-US"/>
          </w:rPr>
          <w:t xml:space="preserve">original </w:t>
        </w:r>
      </w:ins>
      <w:ins w:id="685" w:author="Andreas Gawecki" w:date="2011-08-18T16:37:00Z">
        <w:r>
          <w:rPr>
            <w:lang w:val="en-US"/>
          </w:rPr>
          <w:t>Adobe ActionScript 3 compiler is hand</w:t>
        </w:r>
      </w:ins>
      <w:ins w:id="686" w:author="Andreas Gawecki" w:date="2011-08-18T16:38:00Z">
        <w:r>
          <w:rPr>
            <w:lang w:val="en-US"/>
          </w:rPr>
          <w:t>-</w:t>
        </w:r>
      </w:ins>
      <w:ins w:id="687" w:author="Andreas Gawecki" w:date="2011-08-18T16:37:00Z">
        <w:r>
          <w:rPr>
            <w:lang w:val="en-US"/>
          </w:rPr>
          <w:t>written, t</w:t>
        </w:r>
      </w:ins>
      <w:del w:id="688" w:author="Andreas Gawecki" w:date="2011-08-18T16:37:00Z">
        <w:r w:rsidR="00DD6CC4" w:rsidRPr="00DD6CC4" w:rsidDel="0061292A">
          <w:rPr>
            <w:lang w:val="en-US"/>
          </w:rPr>
          <w:delText>T</w:delText>
        </w:r>
      </w:del>
      <w:r w:rsidR="00DD6CC4" w:rsidRPr="00DD6CC4">
        <w:rPr>
          <w:lang w:val="en-US"/>
        </w:rPr>
        <w:t xml:space="preserve">he Jangaroo compiler is implemented </w:t>
      </w:r>
      <w:del w:id="689" w:author="Andreas Gawecki" w:date="2011-08-18T16:37:00Z">
        <w:r w:rsidR="00DD6CC4" w:rsidRPr="00DD6CC4" w:rsidDel="0061292A">
          <w:rPr>
            <w:lang w:val="en-US"/>
          </w:rPr>
          <w:delText xml:space="preserve">in Java, </w:delText>
        </w:r>
      </w:del>
      <w:r w:rsidR="00DD6CC4" w:rsidRPr="00DD6CC4">
        <w:rPr>
          <w:lang w:val="en-US"/>
        </w:rPr>
        <w:t xml:space="preserve">using the </w:t>
      </w:r>
      <w:proofErr w:type="spellStart"/>
      <w:r w:rsidR="00DD6CC4" w:rsidRPr="00DD6CC4">
        <w:rPr>
          <w:lang w:val="en-US"/>
        </w:rPr>
        <w:t>JFlex</w:t>
      </w:r>
      <w:proofErr w:type="spellEnd"/>
      <w:r w:rsidR="00DD6CC4" w:rsidRPr="00DD6CC4">
        <w:rPr>
          <w:lang w:val="en-US"/>
        </w:rPr>
        <w:t xml:space="preserve"> scanner generator</w:t>
      </w:r>
      <w:customXmlInsRangeStart w:id="690" w:author="Andreas Gawecki" w:date="2011-08-18T17:27:00Z"/>
      <w:sdt>
        <w:sdtPr>
          <w:rPr>
            <w:lang w:val="en-US"/>
          </w:rPr>
          <w:id w:val="19069232"/>
          <w:citation/>
        </w:sdtPr>
        <w:sdtContent>
          <w:customXmlInsRangeEnd w:id="690"/>
          <w:ins w:id="691" w:author="Andreas Gawecki" w:date="2011-08-18T17:27:00Z">
            <w:r w:rsidR="0067353E">
              <w:rPr>
                <w:lang w:val="en-US"/>
              </w:rPr>
              <w:fldChar w:fldCharType="begin"/>
            </w:r>
            <w:r w:rsidR="0067353E" w:rsidRPr="0067353E">
              <w:rPr>
                <w:lang w:val="en-US"/>
                <w:rPrChange w:id="692" w:author="Andreas Gawecki" w:date="2011-08-18T17:27:00Z">
                  <w:rPr/>
                </w:rPrChange>
              </w:rPr>
              <w:instrText xml:space="preserve"> CITATION JFl \l 1031 </w:instrText>
            </w:r>
          </w:ins>
          <w:r w:rsidR="0067353E">
            <w:rPr>
              <w:lang w:val="en-US"/>
            </w:rPr>
            <w:fldChar w:fldCharType="separate"/>
          </w:r>
          <w:r w:rsidR="007E0DA3">
            <w:rPr>
              <w:noProof/>
              <w:lang w:val="en-US"/>
            </w:rPr>
            <w:t xml:space="preserve"> </w:t>
          </w:r>
          <w:r w:rsidR="007E0DA3" w:rsidRPr="007E0DA3">
            <w:rPr>
              <w:noProof/>
              <w:lang w:val="en-US"/>
            </w:rPr>
            <w:t>[17]</w:t>
          </w:r>
          <w:ins w:id="693" w:author="Andreas Gawecki" w:date="2011-08-18T17:27:00Z">
            <w:r w:rsidR="0067353E">
              <w:rPr>
                <w:lang w:val="en-US"/>
              </w:rPr>
              <w:fldChar w:fldCharType="end"/>
            </w:r>
          </w:ins>
          <w:customXmlInsRangeStart w:id="694" w:author="Andreas Gawecki" w:date="2011-08-18T17:27:00Z"/>
        </w:sdtContent>
      </w:sdt>
      <w:customXmlInsRangeEnd w:id="694"/>
      <w:ins w:id="695" w:author="Frank Wienber" w:date="2011-08-16T23:14:00Z">
        <w:del w:id="696" w:author="Andreas Gawecki" w:date="2011-08-18T17:27:00Z">
          <w:r w:rsidR="00BF4DF7" w:rsidDel="00D64AF5">
            <w:rPr>
              <w:rStyle w:val="Endnotenzeichen"/>
              <w:lang w:val="en-US"/>
            </w:rPr>
            <w:endnoteReference w:id="11"/>
          </w:r>
        </w:del>
      </w:ins>
      <w:del w:id="724" w:author="Frank Wienber" w:date="2011-08-16T23:14:00Z">
        <w:r w:rsidR="00DD6CC4" w:rsidRPr="00DD6CC4" w:rsidDel="00BF4DF7">
          <w:rPr>
            <w:lang w:val="en-US"/>
          </w:rPr>
          <w:delText xml:space="preserve"> (***Referenz***)</w:delText>
        </w:r>
      </w:del>
      <w:r w:rsidR="00DD6CC4" w:rsidRPr="00DD6CC4">
        <w:rPr>
          <w:lang w:val="en-US"/>
        </w:rPr>
        <w:t xml:space="preserve"> and the </w:t>
      </w:r>
      <w:del w:id="725" w:author="Andreas Gawecki" w:date="2011-08-18T16:34:00Z">
        <w:r w:rsidR="00DD6CC4" w:rsidRPr="00DD6CC4" w:rsidDel="0061292A">
          <w:rPr>
            <w:lang w:val="en-US"/>
          </w:rPr>
          <w:delText xml:space="preserve">JavaCup </w:delText>
        </w:r>
      </w:del>
      <w:ins w:id="726" w:author="Andreas Gawecki" w:date="2011-08-18T16:34:00Z">
        <w:r>
          <w:rPr>
            <w:lang w:val="en-US"/>
          </w:rPr>
          <w:t>CUP</w:t>
        </w:r>
        <w:r w:rsidRPr="00DD6CC4">
          <w:rPr>
            <w:lang w:val="en-US"/>
          </w:rPr>
          <w:t xml:space="preserve"> </w:t>
        </w:r>
      </w:ins>
      <w:r w:rsidR="00DD6CC4" w:rsidRPr="00DD6CC4">
        <w:rPr>
          <w:lang w:val="en-US"/>
        </w:rPr>
        <w:t>LALR(1) parser generator</w:t>
      </w:r>
      <w:ins w:id="727" w:author="Frank Wienber" w:date="2011-08-16T23:14:00Z">
        <w:del w:id="728" w:author="Andreas Gawecki" w:date="2011-08-18T17:27:00Z">
          <w:r w:rsidR="00BF4DF7" w:rsidDel="00D64AF5">
            <w:rPr>
              <w:rStyle w:val="Endnotenzeichen"/>
              <w:lang w:val="en-US"/>
            </w:rPr>
            <w:endnoteReference w:id="12"/>
          </w:r>
        </w:del>
      </w:ins>
      <w:customXmlInsRangeStart w:id="747" w:author="Andreas Gawecki" w:date="2011-08-18T17:27:00Z"/>
      <w:sdt>
        <w:sdtPr>
          <w:rPr>
            <w:vertAlign w:val="superscript"/>
            <w:lang w:val="en-US"/>
          </w:rPr>
          <w:id w:val="19069233"/>
          <w:citation/>
        </w:sdtPr>
        <w:sdtContent>
          <w:customXmlInsRangeEnd w:id="747"/>
          <w:ins w:id="748" w:author="Andreas Gawecki" w:date="2011-08-19T10:42:00Z">
            <w:r w:rsidR="0067353E">
              <w:rPr>
                <w:lang w:val="en-US"/>
              </w:rPr>
              <w:fldChar w:fldCharType="begin"/>
            </w:r>
            <w:r w:rsidR="0067353E" w:rsidRPr="0067353E">
              <w:rPr>
                <w:lang w:val="en-US"/>
                <w:rPrChange w:id="749" w:author="Andreas Gawecki" w:date="2011-08-19T10:51:00Z">
                  <w:rPr/>
                </w:rPrChange>
              </w:rPr>
              <w:instrText xml:space="preserve"> CITATION CUP \l 1031  </w:instrText>
            </w:r>
          </w:ins>
          <w:r w:rsidR="0067353E">
            <w:rPr>
              <w:lang w:val="en-US"/>
            </w:rPr>
            <w:fldChar w:fldCharType="separate"/>
          </w:r>
          <w:r w:rsidR="007E0DA3">
            <w:rPr>
              <w:noProof/>
              <w:lang w:val="en-US"/>
            </w:rPr>
            <w:t xml:space="preserve"> </w:t>
          </w:r>
          <w:r w:rsidR="007E0DA3" w:rsidRPr="007E0DA3">
            <w:rPr>
              <w:noProof/>
              <w:lang w:val="en-US"/>
            </w:rPr>
            <w:t>[18]</w:t>
          </w:r>
          <w:ins w:id="750" w:author="Andreas Gawecki" w:date="2011-08-19T10:42:00Z">
            <w:r w:rsidR="0067353E">
              <w:rPr>
                <w:lang w:val="en-US"/>
              </w:rPr>
              <w:fldChar w:fldCharType="end"/>
            </w:r>
          </w:ins>
          <w:customXmlInsRangeStart w:id="751" w:author="Andreas Gawecki" w:date="2011-08-18T17:27:00Z"/>
        </w:sdtContent>
      </w:sdt>
      <w:customXmlInsRangeEnd w:id="751"/>
      <w:ins w:id="752" w:author="Frank Wienber" w:date="2011-08-16T23:14:00Z">
        <w:r w:rsidR="00BF4DF7" w:rsidRPr="00DD6CC4" w:rsidDel="00BF4DF7">
          <w:rPr>
            <w:lang w:val="en-US"/>
          </w:rPr>
          <w:t xml:space="preserve"> </w:t>
        </w:r>
      </w:ins>
      <w:del w:id="753" w:author="Frank Wienber" w:date="2011-08-16T23:14:00Z">
        <w:r w:rsidR="00DD6CC4" w:rsidRPr="00DD6CC4" w:rsidDel="00BF4DF7">
          <w:rPr>
            <w:lang w:val="en-US"/>
          </w:rPr>
          <w:delText xml:space="preserve"> (***Referenz***)</w:delText>
        </w:r>
      </w:del>
      <w:r w:rsidR="00DD6CC4" w:rsidRPr="00DD6CC4">
        <w:rPr>
          <w:lang w:val="en-US"/>
        </w:rPr>
        <w:t xml:space="preserve">(a YACC clone). </w:t>
      </w:r>
      <w:ins w:id="754" w:author="Andreas Gawecki" w:date="2011-08-18T16:36:00Z">
        <w:r>
          <w:rPr>
            <w:lang w:val="en-US"/>
          </w:rPr>
          <w:t>There are s</w:t>
        </w:r>
      </w:ins>
      <w:del w:id="755" w:author="Andreas Gawecki" w:date="2011-08-18T16:36:00Z">
        <w:r w:rsidR="00DD6CC4" w:rsidRPr="00DD6CC4" w:rsidDel="0061292A">
          <w:rPr>
            <w:lang w:val="en-US"/>
          </w:rPr>
          <w:delText>S</w:delText>
        </w:r>
      </w:del>
      <w:r w:rsidR="00DD6CC4" w:rsidRPr="00DD6CC4">
        <w:rPr>
          <w:lang w:val="en-US"/>
        </w:rPr>
        <w:t xml:space="preserve">ome ActionScript 3 syntax quirks </w:t>
      </w:r>
      <w:ins w:id="756" w:author="Andreas Gawecki" w:date="2011-08-18T16:36:00Z">
        <w:r>
          <w:rPr>
            <w:lang w:val="en-US"/>
          </w:rPr>
          <w:t xml:space="preserve">which </w:t>
        </w:r>
      </w:ins>
      <w:r w:rsidR="00DD6CC4" w:rsidRPr="00DD6CC4">
        <w:rPr>
          <w:lang w:val="en-US"/>
        </w:rPr>
        <w:t xml:space="preserve">are quite a challenge for </w:t>
      </w:r>
      <w:del w:id="757" w:author="Andreas Gawecki" w:date="2011-08-18T16:36:00Z">
        <w:r w:rsidR="00DD6CC4" w:rsidRPr="00DD6CC4" w:rsidDel="0061292A">
          <w:rPr>
            <w:lang w:val="en-US"/>
          </w:rPr>
          <w:delText>any compiler compiler</w:delText>
        </w:r>
      </w:del>
      <w:ins w:id="758" w:author="Andreas Gawecki" w:date="2011-08-18T16:36:00Z">
        <w:r>
          <w:rPr>
            <w:lang w:val="en-US"/>
          </w:rPr>
          <w:t>parser generators in general</w:t>
        </w:r>
      </w:ins>
      <w:r w:rsidR="00DD6CC4" w:rsidRPr="00DD6CC4">
        <w:rPr>
          <w:lang w:val="en-US"/>
        </w:rPr>
        <w:t xml:space="preserve">. These quirks include the unfortunate semicolon insertion "feature" of ECMAScript, ambiguities involving the slash operator (division vs. regular expression literals), </w:t>
      </w:r>
      <w:proofErr w:type="spellStart"/>
      <w:r w:rsidR="00DD6CC4" w:rsidRPr="00DD6CC4">
        <w:rPr>
          <w:lang w:val="en-US"/>
        </w:rPr>
        <w:t>initializers</w:t>
      </w:r>
      <w:proofErr w:type="spellEnd"/>
      <w:r w:rsidR="00DD6CC4" w:rsidRPr="00DD6CC4">
        <w:rPr>
          <w:lang w:val="en-US"/>
        </w:rPr>
        <w:t xml:space="preserve"> typed as '*', and </w:t>
      </w:r>
      <w:ins w:id="759" w:author="Andreas Gawecki" w:date="2011-08-16T16:46:00Z">
        <w:r w:rsidR="008C17A2">
          <w:rPr>
            <w:lang w:val="en-US"/>
          </w:rPr>
          <w:t>v</w:t>
        </w:r>
      </w:ins>
      <w:del w:id="760" w:author="Andreas Gawecki" w:date="2011-08-16T16:46:00Z">
        <w:r w:rsidR="00DD6CC4" w:rsidRPr="00DD6CC4" w:rsidDel="008C17A2">
          <w:rPr>
            <w:lang w:val="en-US"/>
          </w:rPr>
          <w:delText>V</w:delText>
        </w:r>
      </w:del>
      <w:r w:rsidR="00DD6CC4" w:rsidRPr="00DD6CC4">
        <w:rPr>
          <w:lang w:val="en-US"/>
        </w:rPr>
        <w:t xml:space="preserve">ector type expressions. As a </w:t>
      </w:r>
      <w:ins w:id="761" w:author="Andreas Gawecki" w:date="2011-08-18T16:34:00Z">
        <w:r>
          <w:rPr>
            <w:lang w:val="en-US"/>
          </w:rPr>
          <w:t xml:space="preserve">side </w:t>
        </w:r>
      </w:ins>
      <w:r w:rsidR="00DD6CC4" w:rsidRPr="00DD6CC4">
        <w:rPr>
          <w:lang w:val="en-US"/>
        </w:rPr>
        <w:t xml:space="preserve">note for compiler authors, these ambiguities have been resolved </w:t>
      </w:r>
      <w:del w:id="762" w:author="Olaf Kummer" w:date="2011-08-19T10:39:00Z">
        <w:r w:rsidR="00DD6CC4" w:rsidRPr="00DD6CC4" w:rsidDel="00F82937">
          <w:rPr>
            <w:lang w:val="en-US"/>
          </w:rPr>
          <w:delText>by (ab)</w:delText>
        </w:r>
      </w:del>
      <w:r w:rsidR="00DD6CC4" w:rsidRPr="00DD6CC4">
        <w:rPr>
          <w:lang w:val="en-US"/>
        </w:rPr>
        <w:t xml:space="preserve">using the error recovery feature of the </w:t>
      </w:r>
      <w:del w:id="763" w:author="Andreas Gawecki" w:date="2011-08-18T16:34:00Z">
        <w:r w:rsidR="00DD6CC4" w:rsidRPr="00DD6CC4" w:rsidDel="0061292A">
          <w:rPr>
            <w:lang w:val="en-US"/>
          </w:rPr>
          <w:delText>Java</w:delText>
        </w:r>
      </w:del>
      <w:del w:id="764" w:author="Andreas Gawecki" w:date="2011-08-18T16:33:00Z">
        <w:r w:rsidR="00DD6CC4" w:rsidRPr="00DD6CC4" w:rsidDel="0061292A">
          <w:rPr>
            <w:lang w:val="en-US"/>
          </w:rPr>
          <w:delText xml:space="preserve"> </w:delText>
        </w:r>
      </w:del>
      <w:del w:id="765" w:author="Andreas Gawecki" w:date="2011-08-18T16:34:00Z">
        <w:r w:rsidR="00DD6CC4" w:rsidRPr="00DD6CC4" w:rsidDel="0061292A">
          <w:rPr>
            <w:lang w:val="en-US"/>
          </w:rPr>
          <w:delText xml:space="preserve">Cup </w:delText>
        </w:r>
      </w:del>
      <w:r w:rsidR="00DD6CC4" w:rsidRPr="00DD6CC4">
        <w:rPr>
          <w:lang w:val="en-US"/>
        </w:rPr>
        <w:t>parser generator.</w:t>
      </w:r>
    </w:p>
    <w:p w:rsidR="00DD6CC4" w:rsidRDefault="00DD6CC4" w:rsidP="00DD6CC4">
      <w:pPr>
        <w:pStyle w:val="berschrift2"/>
        <w:rPr>
          <w:lang w:val="en-US"/>
        </w:rPr>
      </w:pPr>
      <w:r>
        <w:rPr>
          <w:lang w:val="en-US"/>
        </w:rPr>
        <w:t>S</w:t>
      </w:r>
      <w:r w:rsidRPr="00DD6CC4">
        <w:rPr>
          <w:lang w:val="en-US"/>
        </w:rPr>
        <w:t>imulation</w:t>
      </w:r>
      <w:r>
        <w:rPr>
          <w:lang w:val="en-US"/>
        </w:rPr>
        <w:t xml:space="preserve"> of AS3 language features in JS</w:t>
      </w:r>
    </w:p>
    <w:p w:rsidR="00A21D77" w:rsidRDefault="00A21D77" w:rsidP="00DD6CC4">
      <w:pPr>
        <w:rPr>
          <w:ins w:id="766" w:author="Frank Wienber" w:date="2011-08-16T22:12:00Z"/>
          <w:lang w:val="en-US"/>
        </w:rPr>
      </w:pPr>
      <w:ins w:id="767" w:author="Frank Wienber" w:date="2011-08-16T22:06:00Z">
        <w:r>
          <w:rPr>
            <w:lang w:val="en-US"/>
          </w:rPr>
          <w:t>To support AS3 features not present in JS, Jangaroo compiler and runtime have to cooperate.</w:t>
        </w:r>
      </w:ins>
      <w:ins w:id="768" w:author="Frank Wienber" w:date="2011-08-16T22:07:00Z">
        <w:r>
          <w:rPr>
            <w:lang w:val="en-US"/>
          </w:rPr>
          <w:t xml:space="preserve"> Some features like private member</w:t>
        </w:r>
      </w:ins>
      <w:ins w:id="769" w:author="Frank Wienber" w:date="2011-08-16T22:08:00Z">
        <w:r>
          <w:rPr>
            <w:lang w:val="en-US"/>
          </w:rPr>
          <w:t xml:space="preserve"> declaration</w:t>
        </w:r>
      </w:ins>
      <w:ins w:id="770" w:author="Frank Wienber" w:date="2011-08-16T22:07:00Z">
        <w:r>
          <w:rPr>
            <w:lang w:val="en-US"/>
          </w:rPr>
          <w:t xml:space="preserve">s are handed through </w:t>
        </w:r>
      </w:ins>
      <w:ins w:id="771" w:author="Frank Wienber" w:date="2011-08-16T22:08:00Z">
        <w:r>
          <w:rPr>
            <w:lang w:val="en-US"/>
          </w:rPr>
          <w:t>as strings and interpreted by the Jangaroo runtime, while</w:t>
        </w:r>
      </w:ins>
      <w:ins w:id="772" w:author="Frank Wienber" w:date="2011-08-16T22:09:00Z">
        <w:r>
          <w:rPr>
            <w:lang w:val="en-US"/>
          </w:rPr>
          <w:t xml:space="preserve"> e.g. imports and parameter </w:t>
        </w:r>
        <w:proofErr w:type="spellStart"/>
        <w:r>
          <w:rPr>
            <w:lang w:val="en-US"/>
          </w:rPr>
          <w:t>initializers</w:t>
        </w:r>
        <w:proofErr w:type="spellEnd"/>
        <w:r>
          <w:rPr>
            <w:lang w:val="en-US"/>
          </w:rPr>
          <w:t xml:space="preserve"> are resolved by the compiler and lead to generated </w:t>
        </w:r>
      </w:ins>
      <w:ins w:id="773" w:author="Frank Wienber" w:date="2011-08-16T22:10:00Z">
        <w:r>
          <w:rPr>
            <w:lang w:val="en-US"/>
          </w:rPr>
          <w:t xml:space="preserve">JS </w:t>
        </w:r>
      </w:ins>
      <w:ins w:id="774" w:author="Frank Wienber" w:date="2011-08-16T22:09:00Z">
        <w:r>
          <w:rPr>
            <w:lang w:val="en-US"/>
          </w:rPr>
          <w:t>code</w:t>
        </w:r>
      </w:ins>
      <w:ins w:id="775" w:author="Frank Wienber" w:date="2011-08-16T22:10:00Z">
        <w:r>
          <w:rPr>
            <w:lang w:val="en-US"/>
          </w:rPr>
          <w:t xml:space="preserve"> within methods.</w:t>
        </w:r>
      </w:ins>
    </w:p>
    <w:p w:rsidR="00A21D77" w:rsidRDefault="00A21D77" w:rsidP="00DD6CC4">
      <w:pPr>
        <w:rPr>
          <w:ins w:id="776" w:author="Frank Wienber" w:date="2011-08-16T22:47:00Z"/>
          <w:lang w:val="en-US"/>
        </w:rPr>
      </w:pPr>
      <w:ins w:id="777" w:author="Frank Wienber" w:date="2011-08-16T22:10:00Z">
        <w:r>
          <w:rPr>
            <w:lang w:val="en-US"/>
          </w:rPr>
          <w:lastRenderedPageBreak/>
          <w:t>A feature where compiler and runtime contribute is private member access</w:t>
        </w:r>
      </w:ins>
      <w:ins w:id="778" w:author="Frank Wienber" w:date="2011-08-16T22:12:00Z">
        <w:r>
          <w:rPr>
            <w:lang w:val="en-US"/>
          </w:rPr>
          <w:t xml:space="preserve">. While we are aware of techniques to implement </w:t>
        </w:r>
        <w:commentRangeStart w:id="779"/>
        <w:r>
          <w:rPr>
            <w:lang w:val="en-US"/>
          </w:rPr>
          <w:t>real information hiding</w:t>
        </w:r>
      </w:ins>
      <w:commentRangeEnd w:id="779"/>
      <w:r w:rsidR="00AA4B99">
        <w:rPr>
          <w:rStyle w:val="Kommentarzeichen"/>
        </w:rPr>
        <w:commentReference w:id="779"/>
      </w:r>
      <w:ins w:id="780" w:author="Frank Wienber" w:date="2011-08-16T22:12:00Z">
        <w:r>
          <w:rPr>
            <w:lang w:val="en-US"/>
          </w:rPr>
          <w:t xml:space="preserve"> in JavaScript</w:t>
        </w:r>
      </w:ins>
      <w:ins w:id="781" w:author="Frank Wienber" w:date="2011-08-16T22:16:00Z">
        <w:r>
          <w:rPr>
            <w:lang w:val="en-US"/>
          </w:rPr>
          <w:t xml:space="preserve">, e.g. the approach described by </w:t>
        </w:r>
        <w:proofErr w:type="spellStart"/>
        <w:r>
          <w:rPr>
            <w:lang w:val="en-US"/>
          </w:rPr>
          <w:t>Crockford</w:t>
        </w:r>
      </w:ins>
      <w:proofErr w:type="spellEnd"/>
      <w:ins w:id="782" w:author="Frank Wienber" w:date="2011-08-16T22:13:00Z">
        <w:del w:id="783" w:author="Andreas Gawecki" w:date="2011-08-18T17:28:00Z">
          <w:r w:rsidDel="00D64AF5">
            <w:rPr>
              <w:rStyle w:val="Endnotenzeichen"/>
              <w:lang w:val="en-US"/>
            </w:rPr>
            <w:endnoteReference w:id="13"/>
          </w:r>
        </w:del>
      </w:ins>
      <w:customXmlInsRangeStart w:id="806" w:author="Andreas Gawecki" w:date="2011-08-18T17:28:00Z"/>
      <w:sdt>
        <w:sdtPr>
          <w:rPr>
            <w:vertAlign w:val="superscript"/>
            <w:lang w:val="en-US"/>
          </w:rPr>
          <w:id w:val="19069234"/>
          <w:citation/>
        </w:sdtPr>
        <w:sdtContent>
          <w:customXmlInsRangeEnd w:id="806"/>
          <w:ins w:id="807" w:author="Andreas Gawecki" w:date="2011-08-18T17:28:00Z">
            <w:r w:rsidR="0067353E">
              <w:rPr>
                <w:lang w:val="en-US"/>
              </w:rPr>
              <w:fldChar w:fldCharType="begin"/>
            </w:r>
            <w:r w:rsidR="0067353E" w:rsidRPr="0067353E">
              <w:rPr>
                <w:lang w:val="en-US"/>
                <w:rPrChange w:id="808" w:author="Andreas Gawecki" w:date="2011-08-18T17:28:00Z">
                  <w:rPr/>
                </w:rPrChange>
              </w:rPr>
              <w:instrText xml:space="preserve"> CITATION Dou \l 1031 </w:instrText>
            </w:r>
          </w:ins>
          <w:r w:rsidR="0067353E">
            <w:rPr>
              <w:lang w:val="en-US"/>
            </w:rPr>
            <w:fldChar w:fldCharType="separate"/>
          </w:r>
          <w:r w:rsidR="007E0DA3">
            <w:rPr>
              <w:noProof/>
              <w:lang w:val="en-US"/>
            </w:rPr>
            <w:t xml:space="preserve"> </w:t>
          </w:r>
          <w:r w:rsidR="007E0DA3" w:rsidRPr="007E0DA3">
            <w:rPr>
              <w:noProof/>
              <w:lang w:val="en-US"/>
            </w:rPr>
            <w:t>[19]</w:t>
          </w:r>
          <w:ins w:id="809" w:author="Andreas Gawecki" w:date="2011-08-18T17:28:00Z">
            <w:r w:rsidR="0067353E">
              <w:rPr>
                <w:lang w:val="en-US"/>
              </w:rPr>
              <w:fldChar w:fldCharType="end"/>
            </w:r>
          </w:ins>
          <w:customXmlInsRangeStart w:id="810" w:author="Andreas Gawecki" w:date="2011-08-18T17:28:00Z"/>
        </w:sdtContent>
      </w:sdt>
      <w:customXmlInsRangeEnd w:id="810"/>
      <w:ins w:id="811" w:author="Frank Wienber" w:date="2011-08-16T22:10:00Z">
        <w:r>
          <w:rPr>
            <w:lang w:val="en-US"/>
          </w:rPr>
          <w:t xml:space="preserve">, </w:t>
        </w:r>
      </w:ins>
      <w:ins w:id="812" w:author="Frank Wienber" w:date="2011-08-16T22:16:00Z">
        <w:r>
          <w:rPr>
            <w:lang w:val="en-US"/>
          </w:rPr>
          <w:t xml:space="preserve">we chose to </w:t>
        </w:r>
      </w:ins>
      <w:ins w:id="813" w:author="Frank Wienber" w:date="2011-08-16T22:17:00Z">
        <w:r w:rsidR="00A03E27">
          <w:rPr>
            <w:lang w:val="en-US"/>
          </w:rPr>
          <w:t>implement a more straight-forward solution</w:t>
        </w:r>
      </w:ins>
      <w:ins w:id="814" w:author="Frank Wienber" w:date="2011-08-16T22:18:00Z">
        <w:r w:rsidR="00A03E27">
          <w:rPr>
            <w:lang w:val="en-US"/>
          </w:rPr>
          <w:t xml:space="preserve"> </w:t>
        </w:r>
      </w:ins>
      <w:ins w:id="815" w:author="Frank Wienber" w:date="2011-08-16T22:19:00Z">
        <w:r w:rsidR="00A03E27">
          <w:rPr>
            <w:lang w:val="en-US"/>
          </w:rPr>
          <w:t xml:space="preserve">to reduce complexity and increase runtime performance. </w:t>
        </w:r>
      </w:ins>
      <w:proofErr w:type="spellStart"/>
      <w:ins w:id="816" w:author="Frank Wienber" w:date="2011-08-16T22:21:00Z">
        <w:r w:rsidR="00A03E27">
          <w:rPr>
            <w:lang w:val="en-US"/>
          </w:rPr>
          <w:t>Jangaroo’s</w:t>
        </w:r>
        <w:proofErr w:type="spellEnd"/>
        <w:r w:rsidR="00A03E27">
          <w:rPr>
            <w:lang w:val="en-US"/>
          </w:rPr>
          <w:t xml:space="preserve"> </w:t>
        </w:r>
      </w:ins>
      <w:ins w:id="817" w:author="Frank Wienber" w:date="2011-08-16T22:19:00Z">
        <w:r w:rsidR="00A03E27">
          <w:rPr>
            <w:lang w:val="en-US"/>
          </w:rPr>
          <w:t xml:space="preserve">approach </w:t>
        </w:r>
      </w:ins>
      <w:ins w:id="818" w:author="Frank Wienber" w:date="2011-08-16T22:20:00Z">
        <w:r w:rsidR="00A03E27">
          <w:rPr>
            <w:lang w:val="en-US"/>
          </w:rPr>
          <w:t xml:space="preserve">satisfies </w:t>
        </w:r>
      </w:ins>
      <w:ins w:id="819" w:author="Frank Wienber" w:date="2011-08-16T22:19:00Z">
        <w:r w:rsidR="00A03E27">
          <w:rPr>
            <w:lang w:val="en-US"/>
          </w:rPr>
          <w:t xml:space="preserve">the most important </w:t>
        </w:r>
      </w:ins>
      <w:ins w:id="820" w:author="Frank Wienber" w:date="2011-08-16T22:20:00Z">
        <w:r w:rsidR="00A03E27">
          <w:rPr>
            <w:lang w:val="en-US"/>
          </w:rPr>
          <w:t>reason to use private members when building frameworks, namely to avoid name clashes between framework classes and custom subclasses. Jangaroo</w:t>
        </w:r>
      </w:ins>
      <w:ins w:id="821" w:author="Frank Wienber" w:date="2011-08-16T22:43:00Z">
        <w:r w:rsidR="00F26B27">
          <w:rPr>
            <w:lang w:val="en-US"/>
          </w:rPr>
          <w:t xml:space="preserve"> simply renames private members by suffixing them with “$” followed by the class inheritance level, so that private members can never name clash with a private member of a super class. </w:t>
        </w:r>
      </w:ins>
      <w:ins w:id="822" w:author="Frank Wienber" w:date="2011-08-16T22:45:00Z">
        <w:r w:rsidR="00F26B27">
          <w:rPr>
            <w:lang w:val="en-US"/>
          </w:rPr>
          <w:t xml:space="preserve">The only downside is that regular member names are limited not to end with </w:t>
        </w:r>
      </w:ins>
      <w:ins w:id="823" w:author="Frank Wienber" w:date="2011-08-16T22:46:00Z">
        <w:r w:rsidR="0067353E" w:rsidRPr="0067353E">
          <w:rPr>
            <w:rFonts w:ascii="Courier New" w:hAnsi="Courier New" w:cs="Courier New"/>
            <w:lang w:val="en-US"/>
            <w:rPrChange w:id="824" w:author="Frank Wienber" w:date="2011-08-18T22:11:00Z">
              <w:rPr>
                <w:lang w:val="en-US"/>
              </w:rPr>
            </w:rPrChange>
          </w:rPr>
          <w:t>$</w:t>
        </w:r>
        <w:r w:rsidR="00F26B27">
          <w:rPr>
            <w:lang w:val="en-US"/>
          </w:rPr>
          <w:t xml:space="preserve"> followed by an integer.</w:t>
        </w:r>
      </w:ins>
      <w:ins w:id="825" w:author="Frank Wienber" w:date="2011-08-16T23:18:00Z">
        <w:r w:rsidR="00BF4DF7">
          <w:rPr>
            <w:lang w:val="en-US"/>
          </w:rPr>
          <w:t xml:space="preserve"> </w:t>
        </w:r>
      </w:ins>
      <w:ins w:id="826" w:author="Frank Wienber" w:date="2011-08-16T22:46:00Z">
        <w:r w:rsidR="00F26B27">
          <w:rPr>
            <w:lang w:val="en-US"/>
          </w:rPr>
          <w:t xml:space="preserve">Compiler and runtime work together on implementing this </w:t>
        </w:r>
        <w:del w:id="827" w:author="Olaf Kummer" w:date="2011-08-19T10:40:00Z">
          <w:r w:rsidR="00F26B27" w:rsidDel="008A237F">
            <w:rPr>
              <w:lang w:val="en-US"/>
            </w:rPr>
            <w:delText>approach</w:delText>
          </w:r>
        </w:del>
      </w:ins>
      <w:ins w:id="828" w:author="Olaf Kummer" w:date="2011-08-19T10:40:00Z">
        <w:r w:rsidR="008A237F">
          <w:rPr>
            <w:lang w:val="en-US"/>
          </w:rPr>
          <w:t>naming scheme</w:t>
        </w:r>
      </w:ins>
      <w:ins w:id="829" w:author="Frank Wienber" w:date="2011-08-16T22:46:00Z">
        <w:r w:rsidR="00F26B27">
          <w:rPr>
            <w:lang w:val="en-US"/>
          </w:rPr>
          <w:t xml:space="preserve">. </w:t>
        </w:r>
      </w:ins>
      <w:ins w:id="830" w:author="Frank Wienber" w:date="2011-08-16T22:47:00Z">
        <w:r w:rsidR="00F26B27">
          <w:rPr>
            <w:lang w:val="en-US"/>
          </w:rPr>
          <w:t>While</w:t>
        </w:r>
      </w:ins>
      <w:ins w:id="831" w:author="Frank Wienber" w:date="2011-08-16T22:10:00Z">
        <w:r>
          <w:rPr>
            <w:lang w:val="en-US"/>
          </w:rPr>
          <w:t xml:space="preserve"> the compiler rewrites private member names by suffixing them with the inheritance level to avoid name clashes</w:t>
        </w:r>
      </w:ins>
      <w:ins w:id="832" w:author="Frank Wienber" w:date="2011-08-16T22:47:00Z">
        <w:r w:rsidR="00F26B27">
          <w:rPr>
            <w:lang w:val="en-US"/>
          </w:rPr>
          <w:t>, the runtime stores private members using the same name mapping.</w:t>
        </w:r>
      </w:ins>
    </w:p>
    <w:p w:rsidR="00DD6CC4" w:rsidRPr="00DD6CC4" w:rsidDel="00DF7A69" w:rsidRDefault="00F26B27" w:rsidP="00DD6CC4">
      <w:pPr>
        <w:rPr>
          <w:del w:id="833" w:author="Frank Wienber" w:date="2011-08-16T22:51:00Z"/>
          <w:lang w:val="en-US"/>
        </w:rPr>
      </w:pPr>
      <w:ins w:id="834" w:author="Frank Wienber" w:date="2011-08-16T22:48:00Z">
        <w:r>
          <w:rPr>
            <w:lang w:val="en-US"/>
          </w:rPr>
          <w:t xml:space="preserve">Even AS3 annotations are supported by Jangaroo. To ease parsing </w:t>
        </w:r>
      </w:ins>
      <w:ins w:id="835" w:author="Frank Wienber" w:date="2011-08-16T22:51:00Z">
        <w:r w:rsidR="00DF7A69">
          <w:rPr>
            <w:lang w:val="en-US"/>
          </w:rPr>
          <w:t>them</w:t>
        </w:r>
      </w:ins>
      <w:ins w:id="836" w:author="Frank Wienber" w:date="2011-08-16T22:48:00Z">
        <w:r>
          <w:rPr>
            <w:lang w:val="en-US"/>
          </w:rPr>
          <w:t xml:space="preserve"> at runtime, the compiler translates annotation</w:t>
        </w:r>
      </w:ins>
      <w:ins w:id="837" w:author="Frank Wienber" w:date="2011-08-16T22:49:00Z">
        <w:r>
          <w:rPr>
            <w:lang w:val="en-US"/>
          </w:rPr>
          <w:t xml:space="preserve">s into </w:t>
        </w:r>
      </w:ins>
      <w:ins w:id="838" w:author="Frank Wienber" w:date="2011-08-16T22:50:00Z">
        <w:r>
          <w:rPr>
            <w:lang w:val="en-US"/>
          </w:rPr>
          <w:t>JavaScript object literals</w:t>
        </w:r>
      </w:ins>
      <w:ins w:id="839" w:author="Frank Wienber" w:date="2011-08-16T22:49:00Z">
        <w:r>
          <w:rPr>
            <w:lang w:val="en-US"/>
          </w:rPr>
          <w:t>.</w:t>
        </w:r>
      </w:ins>
      <w:ins w:id="840" w:author="Frank Wienber" w:date="2011-08-16T23:18:00Z">
        <w:r w:rsidR="00BF4DF7">
          <w:rPr>
            <w:lang w:val="en-US"/>
          </w:rPr>
          <w:t xml:space="preserve"> The </w:t>
        </w:r>
      </w:ins>
      <w:ins w:id="841" w:author="Frank Wienber" w:date="2011-08-16T23:19:00Z">
        <w:r w:rsidR="00BF4DF7">
          <w:rPr>
            <w:lang w:val="en-US"/>
          </w:rPr>
          <w:t xml:space="preserve">runtime uses the </w:t>
        </w:r>
      </w:ins>
      <w:ins w:id="842" w:author="Frank Wienber" w:date="2011-08-16T23:18:00Z">
        <w:r w:rsidR="00BF4DF7">
          <w:rPr>
            <w:lang w:val="en-US"/>
          </w:rPr>
          <w:t>top-level properties</w:t>
        </w:r>
      </w:ins>
      <w:ins w:id="843" w:author="Frank Wienber" w:date="2011-08-16T23:19:00Z">
        <w:r w:rsidR="00BF4DF7">
          <w:rPr>
            <w:lang w:val="en-US"/>
          </w:rPr>
          <w:t xml:space="preserve"> to dispatch to functions implementing the </w:t>
        </w:r>
      </w:ins>
      <w:ins w:id="844" w:author="Frank Wienber" w:date="2011-08-16T23:22:00Z">
        <w:r w:rsidR="007E0466">
          <w:rPr>
            <w:lang w:val="en-US"/>
          </w:rPr>
          <w:t>adequate runtime behavior intended by the annotation.</w:t>
        </w:r>
      </w:ins>
      <w:ins w:id="845" w:author="Andreas Gawecki" w:date="2011-08-16T17:35:00Z">
        <w:r w:rsidR="001315EB">
          <w:rPr>
            <w:lang w:val="en-US"/>
          </w:rPr>
          <w:t xml:space="preserve"> </w:t>
        </w:r>
      </w:ins>
      <w:del w:id="846" w:author="Frank Wienber" w:date="2011-08-16T22:51:00Z">
        <w:r w:rsidR="00DD6CC4" w:rsidRPr="00DD6CC4" w:rsidDel="00DF7A69">
          <w:rPr>
            <w:lang w:val="en-US"/>
          </w:rPr>
          <w:delText>(annotations, static code,...)</w:delText>
        </w:r>
      </w:del>
    </w:p>
    <w:p w:rsidR="00DD6CC4" w:rsidRPr="00DD6CC4" w:rsidDel="00BD221C" w:rsidRDefault="00DD6CC4" w:rsidP="00DD6CC4">
      <w:pPr>
        <w:pStyle w:val="berschrift2"/>
        <w:rPr>
          <w:del w:id="847" w:author="Frank Wienber" w:date="2011-08-16T22:51:00Z"/>
          <w:lang w:val="en-US"/>
        </w:rPr>
      </w:pPr>
      <w:del w:id="848" w:author="Frank Wienber" w:date="2011-08-16T22:51:00Z">
        <w:r w:rsidRPr="00DD6CC4" w:rsidDel="00BD221C">
          <w:rPr>
            <w:lang w:val="en-US"/>
          </w:rPr>
          <w:delText>Runtime Support</w:delText>
        </w:r>
      </w:del>
    </w:p>
    <w:p w:rsidR="00BD221C" w:rsidRDefault="00BD221C" w:rsidP="00DD6CC4">
      <w:pPr>
        <w:rPr>
          <w:ins w:id="849" w:author="Frank Wienber" w:date="2011-08-16T22:51:00Z"/>
          <w:lang w:val="en-US"/>
        </w:rPr>
      </w:pPr>
      <w:ins w:id="850" w:author="Frank Wienber" w:date="2011-08-16T22:51:00Z">
        <w:r>
          <w:rPr>
            <w:lang w:val="en-US"/>
          </w:rPr>
          <w:t xml:space="preserve">Another </w:t>
        </w:r>
      </w:ins>
      <w:ins w:id="851" w:author="Frank Wienber" w:date="2011-08-16T22:52:00Z">
        <w:r>
          <w:rPr>
            <w:lang w:val="en-US"/>
          </w:rPr>
          <w:t>ActionScript language semantics Jangaroo simulates is triggering execution of static code correctly.</w:t>
        </w:r>
      </w:ins>
      <w:ins w:id="852" w:author="Frank Wienber" w:date="2011-08-16T22:53:00Z">
        <w:r>
          <w:rPr>
            <w:lang w:val="en-US"/>
          </w:rPr>
          <w:t xml:space="preserve"> Similar to Java, static code contained in ActionScript classes is executed when the class is first </w:t>
        </w:r>
        <w:commentRangeStart w:id="853"/>
        <w:r>
          <w:rPr>
            <w:lang w:val="en-US"/>
          </w:rPr>
          <w:t>used</w:t>
        </w:r>
      </w:ins>
      <w:commentRangeEnd w:id="853"/>
      <w:r w:rsidR="00AA4B99">
        <w:rPr>
          <w:rStyle w:val="Kommentarzeichen"/>
        </w:rPr>
        <w:commentReference w:id="853"/>
      </w:r>
      <w:ins w:id="854" w:author="Frank Wienber" w:date="2011-08-16T22:53:00Z">
        <w:r>
          <w:rPr>
            <w:lang w:val="en-US"/>
          </w:rPr>
          <w:t xml:space="preserve">. </w:t>
        </w:r>
      </w:ins>
      <w:ins w:id="855" w:author="Frank Wienber" w:date="2011-08-16T22:54:00Z">
        <w:r>
          <w:rPr>
            <w:lang w:val="en-US"/>
          </w:rPr>
          <w:t xml:space="preserve">Thus, the Jangaroo compiler </w:t>
        </w:r>
      </w:ins>
      <w:ins w:id="856" w:author="Frank Wienber" w:date="2011-08-16T22:56:00Z">
        <w:r w:rsidR="00942706">
          <w:rPr>
            <w:lang w:val="en-US"/>
          </w:rPr>
          <w:t>wraps all static code into functions that are collected by the runtime</w:t>
        </w:r>
      </w:ins>
      <w:ins w:id="857" w:author="Frank Wienber" w:date="2011-08-16T22:59:00Z">
        <w:r w:rsidR="00942706">
          <w:rPr>
            <w:lang w:val="en-US"/>
          </w:rPr>
          <w:t xml:space="preserve"> to execute when the class is initialized</w:t>
        </w:r>
      </w:ins>
      <w:ins w:id="858" w:author="Frank Wienber" w:date="2011-08-16T22:56:00Z">
        <w:r w:rsidR="00942706">
          <w:rPr>
            <w:lang w:val="en-US"/>
          </w:rPr>
          <w:t xml:space="preserve">. </w:t>
        </w:r>
      </w:ins>
      <w:ins w:id="859" w:author="Frank Wienber" w:date="2011-08-16T22:57:00Z">
        <w:r w:rsidR="00942706">
          <w:rPr>
            <w:lang w:val="en-US"/>
          </w:rPr>
          <w:t xml:space="preserve">Furthermore, the runtime intercepts </w:t>
        </w:r>
      </w:ins>
      <w:ins w:id="860" w:author="Frank Wienber" w:date="2011-08-16T22:59:00Z">
        <w:r w:rsidR="00942706">
          <w:rPr>
            <w:lang w:val="en-US"/>
          </w:rPr>
          <w:t xml:space="preserve">the constructor and </w:t>
        </w:r>
      </w:ins>
      <w:ins w:id="861" w:author="Frank Wienber" w:date="2011-08-16T22:57:00Z">
        <w:r w:rsidR="00942706">
          <w:rPr>
            <w:lang w:val="en-US"/>
          </w:rPr>
          <w:t>a</w:t>
        </w:r>
      </w:ins>
      <w:ins w:id="862" w:author="Frank Wienber" w:date="2011-08-16T22:56:00Z">
        <w:r w:rsidR="00942706">
          <w:rPr>
            <w:lang w:val="en-US"/>
          </w:rPr>
          <w:t>ll static methods</w:t>
        </w:r>
      </w:ins>
      <w:ins w:id="863" w:author="Frank Wienber" w:date="2011-08-16T22:57:00Z">
        <w:r w:rsidR="00942706">
          <w:rPr>
            <w:lang w:val="en-US"/>
          </w:rPr>
          <w:t xml:space="preserve"> </w:t>
        </w:r>
      </w:ins>
      <w:ins w:id="864" w:author="Frank Wienber" w:date="2011-08-16T22:58:00Z">
        <w:r w:rsidR="00942706">
          <w:rPr>
            <w:lang w:val="en-US"/>
          </w:rPr>
          <w:t xml:space="preserve">to initialize the containing class </w:t>
        </w:r>
      </w:ins>
      <w:ins w:id="865" w:author="Frank Wienber" w:date="2011-08-16T22:57:00Z">
        <w:r w:rsidR="00942706">
          <w:rPr>
            <w:lang w:val="en-US"/>
          </w:rPr>
          <w:t>when called</w:t>
        </w:r>
      </w:ins>
      <w:ins w:id="866" w:author="Frank Wienber" w:date="2011-08-16T22:58:00Z">
        <w:r w:rsidR="00942706">
          <w:rPr>
            <w:lang w:val="en-US"/>
          </w:rPr>
          <w:t xml:space="preserve"> for the first time.</w:t>
        </w:r>
      </w:ins>
    </w:p>
    <w:p w:rsidR="00DD6CC4" w:rsidRPr="00DD6CC4" w:rsidDel="001315EB" w:rsidRDefault="00DD6CC4" w:rsidP="00DD6CC4">
      <w:pPr>
        <w:rPr>
          <w:del w:id="867" w:author="Andreas Gawecki" w:date="2011-08-16T17:36:00Z"/>
          <w:lang w:val="en-US"/>
        </w:rPr>
      </w:pPr>
      <w:del w:id="868" w:author="Frank Wienber" w:date="2011-08-16T23:00:00Z">
        <w:r w:rsidRPr="00DD6CC4" w:rsidDel="00942706">
          <w:rPr>
            <w:lang w:val="en-US"/>
          </w:rPr>
          <w:delText>•</w:delText>
        </w:r>
        <w:r w:rsidRPr="00DD6CC4" w:rsidDel="00942706">
          <w:rPr>
            <w:lang w:val="en-US"/>
          </w:rPr>
          <w:tab/>
          <w:delText xml:space="preserve">class loading and initializing   (### might switch to require.js in the future) </w:delText>
        </w:r>
      </w:del>
    </w:p>
    <w:p w:rsidR="00524635" w:rsidRPr="00DD6CC4" w:rsidRDefault="00DD6CC4" w:rsidP="00DD6CC4">
      <w:pPr>
        <w:rPr>
          <w:lang w:val="en-US"/>
        </w:rPr>
      </w:pPr>
      <w:del w:id="869" w:author="Andreas Gawecki" w:date="2011-08-16T17:35:00Z">
        <w:r w:rsidRPr="00DD6CC4" w:rsidDel="001315EB">
          <w:rPr>
            <w:lang w:val="en-US"/>
          </w:rPr>
          <w:delText>•</w:delText>
        </w:r>
      </w:del>
      <w:del w:id="870" w:author="Frank Wienber" w:date="2011-08-16T23:23:00Z">
        <w:r w:rsidRPr="00DD6CC4" w:rsidDel="00AA5A86">
          <w:rPr>
            <w:lang w:val="en-US"/>
          </w:rPr>
          <w:tab/>
          <w:delText xml:space="preserve">interoperability with JS: standard prototype-based inheritance mechanism, public property names </w:delText>
        </w:r>
      </w:del>
      <w:ins w:id="871" w:author="Frank Wienber" w:date="2011-08-16T23:06:00Z">
        <w:r w:rsidR="00524635">
          <w:rPr>
            <w:lang w:val="en-US"/>
          </w:rPr>
          <w:t>Rather l</w:t>
        </w:r>
      </w:ins>
      <w:ins w:id="872" w:author="Frank Wienber" w:date="2011-08-16T23:05:00Z">
        <w:r w:rsidR="00524635">
          <w:rPr>
            <w:lang w:val="en-US"/>
          </w:rPr>
          <w:t>ike ActionScript 2</w:t>
        </w:r>
      </w:ins>
      <w:ins w:id="873" w:author="Frank Wienber" w:date="2011-08-16T23:06:00Z">
        <w:r w:rsidR="00524635">
          <w:rPr>
            <w:lang w:val="en-US"/>
          </w:rPr>
          <w:t xml:space="preserve">, Jangaroo maps </w:t>
        </w:r>
      </w:ins>
      <w:ins w:id="874" w:author="Frank Wienber" w:date="2011-08-16T23:03:00Z">
        <w:r w:rsidR="00524635">
          <w:rPr>
            <w:lang w:val="en-US"/>
          </w:rPr>
          <w:t>ActionScript class inheritance</w:t>
        </w:r>
      </w:ins>
      <w:ins w:id="875" w:author="Frank Wienber" w:date="2011-08-16T23:06:00Z">
        <w:r w:rsidR="00524635">
          <w:rPr>
            <w:lang w:val="en-US"/>
          </w:rPr>
          <w:t xml:space="preserve"> to JavaScript’s prototype based inheritance. Since this is what most JavaScript frameworks do to simulate classes, </w:t>
        </w:r>
        <w:proofErr w:type="spellStart"/>
        <w:r w:rsidR="00524635">
          <w:rPr>
            <w:lang w:val="en-US"/>
          </w:rPr>
          <w:t>Jangaroo</w:t>
        </w:r>
      </w:ins>
      <w:ins w:id="876" w:author="Frank Wienber" w:date="2011-08-16T23:07:00Z">
        <w:r w:rsidR="00524635">
          <w:rPr>
            <w:lang w:val="en-US"/>
          </w:rPr>
          <w:t>’s</w:t>
        </w:r>
        <w:proofErr w:type="spellEnd"/>
        <w:r w:rsidR="00524635">
          <w:rPr>
            <w:lang w:val="en-US"/>
          </w:rPr>
          <w:t xml:space="preserve"> approach is compatible with most</w:t>
        </w:r>
        <w:del w:id="877" w:author="Olaf Kummer" w:date="2011-08-19T10:42:00Z">
          <w:r w:rsidR="00524635" w:rsidDel="008A237F">
            <w:rPr>
              <w:lang w:val="en-US"/>
            </w:rPr>
            <w:delText xml:space="preserve"> “classes”</w:delText>
          </w:r>
        </w:del>
        <w:r w:rsidR="00524635">
          <w:rPr>
            <w:lang w:val="en-US"/>
          </w:rPr>
          <w:t xml:space="preserve"> implement</w:t>
        </w:r>
      </w:ins>
      <w:ins w:id="878" w:author="Olaf Kummer" w:date="2011-08-19T10:42:00Z">
        <w:r w:rsidR="008A237F">
          <w:rPr>
            <w:lang w:val="en-US"/>
          </w:rPr>
          <w:t>ations of classes</w:t>
        </w:r>
      </w:ins>
      <w:ins w:id="879" w:author="Frank Wienber" w:date="2011-08-16T23:07:00Z">
        <w:del w:id="880" w:author="Olaf Kummer" w:date="2011-08-19T10:42:00Z">
          <w:r w:rsidR="00524635" w:rsidDel="008A237F">
            <w:rPr>
              <w:lang w:val="en-US"/>
            </w:rPr>
            <w:delText>ed</w:delText>
          </w:r>
        </w:del>
        <w:r w:rsidR="00524635">
          <w:rPr>
            <w:lang w:val="en-US"/>
          </w:rPr>
          <w:t xml:space="preserve"> in pure JavaScript. </w:t>
        </w:r>
      </w:ins>
      <w:ins w:id="881" w:author="Frank Wienber" w:date="2011-08-16T23:09:00Z">
        <w:r w:rsidR="00524635">
          <w:rPr>
            <w:lang w:val="en-US"/>
          </w:rPr>
          <w:t>However, additional measures are sometimes necessary</w:t>
        </w:r>
      </w:ins>
      <w:ins w:id="882" w:author="Frank Wienber" w:date="2011-08-16T23:23:00Z">
        <w:r w:rsidR="00AA5A86">
          <w:rPr>
            <w:lang w:val="en-US"/>
          </w:rPr>
          <w:t>.</w:t>
        </w:r>
      </w:ins>
      <w:ins w:id="883" w:author="Frank Wienber" w:date="2011-08-16T23:09:00Z">
        <w:r w:rsidR="00524635">
          <w:rPr>
            <w:lang w:val="en-US"/>
          </w:rPr>
          <w:t xml:space="preserve"> </w:t>
        </w:r>
      </w:ins>
      <w:ins w:id="884" w:author="Frank Wienber" w:date="2011-08-16T23:23:00Z">
        <w:r w:rsidR="00AA5A86">
          <w:rPr>
            <w:lang w:val="en-US"/>
          </w:rPr>
          <w:t>F</w:t>
        </w:r>
      </w:ins>
      <w:ins w:id="885" w:author="Frank Wienber" w:date="2011-08-16T23:09:00Z">
        <w:r w:rsidR="00524635">
          <w:rPr>
            <w:lang w:val="en-US"/>
          </w:rPr>
          <w:t>or example</w:t>
        </w:r>
      </w:ins>
      <w:ins w:id="886" w:author="Andreas Gawecki" w:date="2011-08-16T17:23:00Z">
        <w:r w:rsidR="00C91523">
          <w:rPr>
            <w:lang w:val="en-US"/>
          </w:rPr>
          <w:t>,</w:t>
        </w:r>
      </w:ins>
      <w:ins w:id="887" w:author="Frank Wienber" w:date="2011-08-16T23:09:00Z">
        <w:r w:rsidR="00524635">
          <w:rPr>
            <w:lang w:val="en-US"/>
          </w:rPr>
          <w:t xml:space="preserve"> to be compatible with </w:t>
        </w:r>
      </w:ins>
      <w:ins w:id="888" w:author="Frank Wienber" w:date="2011-08-16T23:10:00Z">
        <w:r w:rsidR="00524635">
          <w:rPr>
            <w:lang w:val="en-US"/>
          </w:rPr>
          <w:t xml:space="preserve">the </w:t>
        </w:r>
      </w:ins>
      <w:ins w:id="889" w:author="Frank Wienber" w:date="2011-08-16T23:09:00Z">
        <w:r w:rsidR="00524635">
          <w:rPr>
            <w:lang w:val="en-US"/>
          </w:rPr>
          <w:t>class system</w:t>
        </w:r>
      </w:ins>
      <w:ins w:id="890" w:author="Frank Wienber" w:date="2011-08-16T23:10:00Z">
        <w:r w:rsidR="00524635">
          <w:rPr>
            <w:lang w:val="en-US"/>
          </w:rPr>
          <w:t xml:space="preserve"> of Ext Core</w:t>
        </w:r>
      </w:ins>
      <w:customXmlInsRangeStart w:id="891" w:author="Andreas Gawecki" w:date="2011-08-18T17:28:00Z"/>
      <w:sdt>
        <w:sdtPr>
          <w:rPr>
            <w:lang w:val="en-US"/>
          </w:rPr>
          <w:id w:val="19069235"/>
          <w:citation/>
        </w:sdtPr>
        <w:sdtContent>
          <w:customXmlInsRangeEnd w:id="891"/>
          <w:ins w:id="892" w:author="Andreas Gawecki" w:date="2011-08-19T10:43:00Z">
            <w:r w:rsidR="0067353E">
              <w:rPr>
                <w:lang w:val="en-US"/>
              </w:rPr>
              <w:fldChar w:fldCharType="begin"/>
            </w:r>
            <w:r w:rsidR="0067353E" w:rsidRPr="0067353E">
              <w:rPr>
                <w:lang w:val="en-US"/>
                <w:rPrChange w:id="893" w:author="Andreas Gawecki" w:date="2011-08-19T10:51:00Z">
                  <w:rPr/>
                </w:rPrChange>
              </w:rPr>
              <w:instrText xml:space="preserve"> CITATION Ext \l 1031  </w:instrText>
            </w:r>
          </w:ins>
          <w:r w:rsidR="0067353E">
            <w:rPr>
              <w:lang w:val="en-US"/>
            </w:rPr>
            <w:fldChar w:fldCharType="separate"/>
          </w:r>
          <w:r w:rsidR="007E0DA3">
            <w:rPr>
              <w:noProof/>
              <w:lang w:val="en-US"/>
            </w:rPr>
            <w:t xml:space="preserve"> </w:t>
          </w:r>
          <w:r w:rsidR="007E0DA3" w:rsidRPr="007E0DA3">
            <w:rPr>
              <w:noProof/>
              <w:lang w:val="en-US"/>
            </w:rPr>
            <w:t>[20]</w:t>
          </w:r>
          <w:ins w:id="894" w:author="Andreas Gawecki" w:date="2011-08-19T10:43:00Z">
            <w:r w:rsidR="0067353E">
              <w:rPr>
                <w:lang w:val="en-US"/>
              </w:rPr>
              <w:fldChar w:fldCharType="end"/>
            </w:r>
          </w:ins>
          <w:customXmlInsRangeStart w:id="895" w:author="Andreas Gawecki" w:date="2011-08-18T17:28:00Z"/>
        </w:sdtContent>
      </w:sdt>
      <w:customXmlInsRangeEnd w:id="895"/>
      <w:ins w:id="896" w:author="Frank Wienber" w:date="2011-08-16T23:10:00Z">
        <w:del w:id="897" w:author="Andreas Gawecki" w:date="2011-08-18T17:28:00Z">
          <w:r w:rsidR="00524635" w:rsidDel="00D64AF5">
            <w:rPr>
              <w:rStyle w:val="Endnotenzeichen"/>
              <w:lang w:val="en-US"/>
            </w:rPr>
            <w:endnoteReference w:id="14"/>
          </w:r>
        </w:del>
      </w:ins>
      <w:ins w:id="914" w:author="Frank Wienber" w:date="2011-08-16T23:09:00Z">
        <w:r w:rsidR="00613CDE">
          <w:rPr>
            <w:lang w:val="en-US"/>
          </w:rPr>
          <w:t xml:space="preserve">, Jangaroo adds </w:t>
        </w:r>
        <w:proofErr w:type="gramStart"/>
        <w:r w:rsidR="00613CDE">
          <w:rPr>
            <w:lang w:val="en-US"/>
          </w:rPr>
          <w:t>a</w:t>
        </w:r>
        <w:r w:rsidR="003B7A38">
          <w:rPr>
            <w:lang w:val="en-US"/>
          </w:rPr>
          <w:t xml:space="preserve"> </w:t>
        </w:r>
      </w:ins>
      <w:ins w:id="915" w:author="Andreas Gawecki" w:date="2011-08-18T16:03:00Z">
        <w:r w:rsidR="00D43478">
          <w:rPr>
            <w:lang w:val="en-US"/>
          </w:rPr>
          <w:t>”</w:t>
        </w:r>
      </w:ins>
      <w:proofErr w:type="spellStart"/>
      <w:proofErr w:type="gramEnd"/>
      <w:ins w:id="916" w:author="Frank Wienber" w:date="2011-08-16T23:09:00Z">
        <w:r w:rsidR="003B7A38">
          <w:rPr>
            <w:lang w:val="en-US"/>
          </w:rPr>
          <w:t>supertype</w:t>
        </w:r>
      </w:ins>
      <w:proofErr w:type="spellEnd"/>
      <w:ins w:id="917" w:author="Andreas Gawecki" w:date="2011-08-18T16:03:00Z">
        <w:r w:rsidR="00D43478">
          <w:rPr>
            <w:lang w:val="en-US"/>
          </w:rPr>
          <w:t>”</w:t>
        </w:r>
      </w:ins>
      <w:ins w:id="918" w:author="Frank Wienber" w:date="2011-08-16T23:10:00Z">
        <w:r w:rsidR="00524635">
          <w:rPr>
            <w:lang w:val="en-US"/>
          </w:rPr>
          <w:t xml:space="preserve"> property to the constructor function</w:t>
        </w:r>
      </w:ins>
      <w:ins w:id="919" w:author="Frank Wienber" w:date="2011-08-16T23:23:00Z">
        <w:r w:rsidR="00AA5A86">
          <w:rPr>
            <w:lang w:val="en-US"/>
          </w:rPr>
          <w:t xml:space="preserve">, pointing to the </w:t>
        </w:r>
      </w:ins>
      <w:ins w:id="920" w:author="Frank Wienber" w:date="2011-08-16T23:24:00Z">
        <w:r w:rsidR="00AA5A86">
          <w:rPr>
            <w:lang w:val="en-US"/>
          </w:rPr>
          <w:t>prototype of the superclass</w:t>
        </w:r>
      </w:ins>
      <w:ins w:id="921" w:author="Frank Wienber" w:date="2011-08-16T23:10:00Z">
        <w:r w:rsidR="00524635">
          <w:rPr>
            <w:lang w:val="en-US"/>
          </w:rPr>
          <w:t>.</w:t>
        </w:r>
      </w:ins>
    </w:p>
    <w:p w:rsidR="00DD6CC4" w:rsidRPr="00DD6CC4" w:rsidDel="00AA5A86" w:rsidRDefault="00DD6CC4" w:rsidP="00DD6CC4">
      <w:pPr>
        <w:rPr>
          <w:del w:id="922" w:author="Frank Wienber" w:date="2011-08-16T23:24:00Z"/>
          <w:lang w:val="en-US"/>
        </w:rPr>
      </w:pPr>
      <w:del w:id="923" w:author="Frank Wienber" w:date="2011-08-16T23:24:00Z">
        <w:r w:rsidRPr="00DD6CC4" w:rsidDel="00AA5A86">
          <w:rPr>
            <w:lang w:val="en-US"/>
          </w:rPr>
          <w:delText>•</w:delText>
        </w:r>
        <w:r w:rsidRPr="00DD6CC4" w:rsidDel="00AA5A86">
          <w:rPr>
            <w:lang w:val="en-US"/>
          </w:rPr>
          <w:tab/>
          <w:delText xml:space="preserve">not standardized in JS, specific e.g. for ExtJS: inheritance model (super type reference), runtime type reflection, interfaces </w:delText>
        </w:r>
      </w:del>
    </w:p>
    <w:p w:rsidR="00DD6CC4" w:rsidRDefault="00DD6CC4" w:rsidP="00DD6CC4">
      <w:pPr>
        <w:pStyle w:val="berschrift1"/>
        <w:rPr>
          <w:ins w:id="924" w:author="Frank Wienber" w:date="2011-08-16T23:24:00Z"/>
          <w:lang w:val="en-US"/>
        </w:rPr>
      </w:pPr>
      <w:r w:rsidRPr="00DD6CC4">
        <w:rPr>
          <w:lang w:val="en-US"/>
        </w:rPr>
        <w:t>Tool Support</w:t>
      </w:r>
    </w:p>
    <w:p w:rsidR="00000000" w:rsidRDefault="00AA5A86">
      <w:pPr>
        <w:rPr>
          <w:lang w:val="en-US"/>
        </w:rPr>
        <w:pPrChange w:id="925" w:author="Frank Wienber" w:date="2011-08-16T23:24:00Z">
          <w:pPr>
            <w:pStyle w:val="berschrift1"/>
          </w:pPr>
        </w:pPrChange>
      </w:pPr>
      <w:ins w:id="926" w:author="Frank Wienber" w:date="2011-08-16T23:24:00Z">
        <w:r>
          <w:rPr>
            <w:lang w:val="en-US"/>
          </w:rPr>
          <w:t xml:space="preserve">Since Jangaroo implements a subset of the ActionScript language, </w:t>
        </w:r>
      </w:ins>
      <w:ins w:id="927" w:author="Frank Wienber" w:date="2011-08-16T23:25:00Z">
        <w:r>
          <w:rPr>
            <w:lang w:val="en-US"/>
          </w:rPr>
          <w:t>m</w:t>
        </w:r>
      </w:ins>
      <w:ins w:id="928" w:author="Frank Wienber" w:date="2011-08-16T23:24:00Z">
        <w:r>
          <w:rPr>
            <w:lang w:val="en-US"/>
          </w:rPr>
          <w:t xml:space="preserve">ost original AS3 tools can </w:t>
        </w:r>
      </w:ins>
      <w:ins w:id="929" w:author="Frank Wienber" w:date="2011-08-16T23:25:00Z">
        <w:r>
          <w:rPr>
            <w:lang w:val="en-US"/>
          </w:rPr>
          <w:t xml:space="preserve">be reused as-is with Jangaroo code. However, </w:t>
        </w:r>
      </w:ins>
      <w:ins w:id="930" w:author="Frank Wienber" w:date="2011-08-16T23:26:00Z">
        <w:r>
          <w:rPr>
            <w:lang w:val="en-US"/>
          </w:rPr>
          <w:t>besides compilation, Jangaroo code needs different packaging and deployment, thus Jangaroo provides dedicated build support.</w:t>
        </w:r>
      </w:ins>
    </w:p>
    <w:p w:rsidR="00DD6CC4" w:rsidRDefault="00DD6CC4" w:rsidP="00DD6CC4">
      <w:pPr>
        <w:pStyle w:val="berschrift2"/>
        <w:rPr>
          <w:lang w:val="en-US"/>
        </w:rPr>
      </w:pPr>
      <w:r>
        <w:rPr>
          <w:lang w:val="en-US"/>
        </w:rPr>
        <w:t>Maven</w:t>
      </w:r>
    </w:p>
    <w:p w:rsidR="00131BEC" w:rsidRDefault="00DD6CC4" w:rsidP="00DD6CC4">
      <w:pPr>
        <w:rPr>
          <w:ins w:id="931" w:author="Andreas Gawecki" w:date="2011-08-18T15:57:00Z"/>
          <w:lang w:val="en-US"/>
        </w:rPr>
      </w:pPr>
      <w:r w:rsidRPr="00DD6CC4">
        <w:rPr>
          <w:lang w:val="en-US"/>
        </w:rPr>
        <w:t>The Jangaroo tool chain encourages modular programming</w:t>
      </w:r>
      <w:ins w:id="932" w:author="Andreas Gawecki" w:date="2011-08-18T15:56:00Z">
        <w:r w:rsidR="00131BEC">
          <w:rPr>
            <w:lang w:val="en-US"/>
          </w:rPr>
          <w:t xml:space="preserve"> with Maven</w:t>
        </w:r>
      </w:ins>
      <w:ins w:id="933" w:author="Olaf Kummer" w:date="2011-08-19T10:43:00Z">
        <w:del w:id="934" w:author="Frank Wienber" w:date="2011-08-19T11:57:00Z">
          <w:r w:rsidR="008A237F" w:rsidDel="00DD46BA">
            <w:rPr>
              <w:lang w:val="en-US"/>
            </w:rPr>
            <w:delText xml:space="preserve"> [TODO: Quote!]</w:delText>
          </w:r>
        </w:del>
      </w:ins>
      <w:ins w:id="935" w:author="Frank Wienber" w:date="2011-08-19T11:57:00Z">
        <w:r w:rsidR="00DD46BA">
          <w:rPr>
            <w:lang w:val="en-US"/>
          </w:rPr>
          <w:t xml:space="preserve"> </w:t>
        </w:r>
      </w:ins>
      <w:customXmlInsRangeStart w:id="936" w:author="Frank Wienber" w:date="2011-08-19T11:58:00Z"/>
      <w:sdt>
        <w:sdtPr>
          <w:rPr>
            <w:lang w:val="en-US"/>
          </w:rPr>
          <w:id w:val="72644832"/>
          <w:citation/>
        </w:sdtPr>
        <w:sdtContent>
          <w:customXmlInsRangeEnd w:id="936"/>
          <w:ins w:id="937" w:author="Andreas Gawecki" w:date="2011-08-19T10:42:00Z">
            <w:r w:rsidR="0067353E">
              <w:rPr>
                <w:lang w:val="en-US"/>
              </w:rPr>
              <w:fldChar w:fldCharType="begin"/>
            </w:r>
            <w:r w:rsidR="0067353E" w:rsidRPr="0067353E">
              <w:rPr>
                <w:lang w:val="en-US"/>
                <w:rPrChange w:id="938" w:author="Andreas Gawecki" w:date="2011-08-19T10:51:00Z">
                  <w:rPr/>
                </w:rPrChange>
              </w:rPr>
              <w:instrText xml:space="preserve"> CITATION Apa \l 1031  </w:instrText>
            </w:r>
          </w:ins>
          <w:r w:rsidR="0067353E">
            <w:rPr>
              <w:lang w:val="en-US"/>
            </w:rPr>
            <w:fldChar w:fldCharType="separate"/>
          </w:r>
          <w:r w:rsidR="007E0DA3" w:rsidRPr="007E0DA3">
            <w:rPr>
              <w:noProof/>
              <w:lang w:val="en-US"/>
            </w:rPr>
            <w:t>[21]</w:t>
          </w:r>
          <w:ins w:id="939" w:author="Andreas Gawecki" w:date="2011-08-19T10:42:00Z">
            <w:r w:rsidR="0067353E">
              <w:rPr>
                <w:lang w:val="en-US"/>
              </w:rPr>
              <w:fldChar w:fldCharType="end"/>
            </w:r>
          </w:ins>
          <w:ins w:id="940" w:author="Frank Wienber" w:date="2011-08-19T12:00:00Z">
            <w:del w:id="941" w:author="Andreas Gawecki" w:date="2011-08-19T10:42:00Z">
              <w:r w:rsidR="0067353E" w:rsidDel="00CB4966">
                <w:rPr>
                  <w:lang w:val="en-US"/>
                </w:rPr>
                <w:fldChar w:fldCharType="begin"/>
              </w:r>
              <w:r w:rsidR="0067353E" w:rsidRPr="0067353E">
                <w:rPr>
                  <w:lang w:val="en-US"/>
                  <w:rPrChange w:id="942" w:author="Frank Wienber" w:date="2011-08-19T12:06:00Z">
                    <w:rPr/>
                  </w:rPrChange>
                </w:rPr>
                <w:delInstrText xml:space="preserve"> CITATION Apa \l 1031  </w:delInstrText>
              </w:r>
            </w:del>
          </w:ins>
          <w:del w:id="943" w:author="Andreas Gawecki" w:date="2011-08-19T10:42:00Z">
            <w:r w:rsidR="0067353E" w:rsidDel="00CB4966">
              <w:rPr>
                <w:lang w:val="en-US"/>
              </w:rPr>
              <w:fldChar w:fldCharType="separate"/>
            </w:r>
            <w:r w:rsidR="0067353E" w:rsidRPr="0067353E">
              <w:rPr>
                <w:noProof/>
                <w:lang w:val="en-US"/>
                <w:rPrChange w:id="944" w:author="Frank Wienber" w:date="2011-08-19T12:06:00Z">
                  <w:rPr>
                    <w:noProof/>
                  </w:rPr>
                </w:rPrChange>
              </w:rPr>
              <w:delText>[16]</w:delText>
            </w:r>
          </w:del>
          <w:ins w:id="945" w:author="Frank Wienber" w:date="2011-08-19T12:00:00Z">
            <w:del w:id="946" w:author="Andreas Gawecki" w:date="2011-08-19T10:42:00Z">
              <w:r w:rsidR="0067353E" w:rsidDel="00CB4966">
                <w:rPr>
                  <w:lang w:val="en-US"/>
                </w:rPr>
                <w:fldChar w:fldCharType="end"/>
              </w:r>
            </w:del>
          </w:ins>
          <w:ins w:id="947" w:author="Andreas Gawecki" w:date="2011-08-19T10:42:00Z">
            <w:r w:rsidR="0067353E">
              <w:rPr>
                <w:lang w:val="en-US"/>
              </w:rPr>
              <w:fldChar w:fldCharType="begin"/>
            </w:r>
            <w:r w:rsidR="0067353E" w:rsidRPr="0067353E">
              <w:rPr>
                <w:lang w:val="en-US"/>
                <w:rPrChange w:id="948" w:author="Andreas Gawecki" w:date="2011-08-19T10:51:00Z">
                  <w:rPr/>
                </w:rPrChange>
              </w:rPr>
              <w:instrText xml:space="preserve"> CITATION Apa \l 1031  </w:instrText>
            </w:r>
          </w:ins>
          <w:r w:rsidR="0067353E">
            <w:rPr>
              <w:lang w:val="en-US"/>
            </w:rPr>
            <w:fldChar w:fldCharType="separate"/>
          </w:r>
          <w:r w:rsidR="007E0DA3">
            <w:rPr>
              <w:noProof/>
              <w:lang w:val="en-US"/>
            </w:rPr>
            <w:t xml:space="preserve"> </w:t>
          </w:r>
          <w:r w:rsidR="007E0DA3" w:rsidRPr="007E0DA3">
            <w:rPr>
              <w:noProof/>
              <w:lang w:val="en-US"/>
            </w:rPr>
            <w:t>[21]</w:t>
          </w:r>
          <w:ins w:id="949" w:author="Andreas Gawecki" w:date="2011-08-19T10:42:00Z">
            <w:r w:rsidR="0067353E">
              <w:rPr>
                <w:lang w:val="en-US"/>
              </w:rPr>
              <w:fldChar w:fldCharType="end"/>
            </w:r>
          </w:ins>
          <w:customXmlInsRangeStart w:id="950" w:author="Frank Wienber" w:date="2011-08-19T11:58:00Z"/>
        </w:sdtContent>
      </w:sdt>
      <w:customXmlInsRangeEnd w:id="950"/>
      <w:r w:rsidRPr="00DD6CC4">
        <w:rPr>
          <w:lang w:val="en-US"/>
        </w:rPr>
        <w:t xml:space="preserve">. The Jangaroo Maven plug-in provides a new packaging </w:t>
      </w:r>
      <w:proofErr w:type="gramStart"/>
      <w:r w:rsidRPr="00DD6CC4">
        <w:rPr>
          <w:lang w:val="en-US"/>
        </w:rPr>
        <w:t>type</w:t>
      </w:r>
      <w:r w:rsidR="003B7A38">
        <w:rPr>
          <w:lang w:val="en-US"/>
        </w:rPr>
        <w:t xml:space="preserve"> </w:t>
      </w:r>
      <w:ins w:id="951" w:author="Andreas Gawecki" w:date="2011-08-18T16:03:00Z">
        <w:r w:rsidR="00D43478">
          <w:rPr>
            <w:lang w:val="en-US"/>
          </w:rPr>
          <w:t>”</w:t>
        </w:r>
      </w:ins>
      <w:proofErr w:type="spellStart"/>
      <w:proofErr w:type="gramEnd"/>
      <w:ins w:id="952" w:author="Andreas Gawecki" w:date="2011-08-18T15:48:00Z">
        <w:r w:rsidR="001973E1">
          <w:rPr>
            <w:lang w:val="en-US"/>
          </w:rPr>
          <w:t>j</w:t>
        </w:r>
      </w:ins>
      <w:del w:id="953" w:author="Andreas Gawecki" w:date="2011-08-16T17:34:00Z">
        <w:r w:rsidR="003B7A38">
          <w:rPr>
            <w:lang w:val="en-US"/>
          </w:rPr>
          <w:delText>"</w:delText>
        </w:r>
      </w:del>
      <w:del w:id="954" w:author="Andreas Gawecki" w:date="2011-08-18T15:47:00Z">
        <w:r w:rsidR="003B7A38">
          <w:rPr>
            <w:lang w:val="en-US"/>
          </w:rPr>
          <w:delText>jangaroo</w:delText>
        </w:r>
      </w:del>
      <w:ins w:id="955" w:author="Andreas Gawecki" w:date="2011-08-18T15:47:00Z">
        <w:r w:rsidR="001973E1">
          <w:rPr>
            <w:lang w:val="en-US"/>
          </w:rPr>
          <w:t>angaroo</w:t>
        </w:r>
      </w:ins>
      <w:proofErr w:type="spellEnd"/>
      <w:ins w:id="956" w:author="Andreas Gawecki" w:date="2011-08-18T16:03:00Z">
        <w:r w:rsidR="00D43478">
          <w:rPr>
            <w:lang w:val="en-US"/>
          </w:rPr>
          <w:t>”</w:t>
        </w:r>
      </w:ins>
      <w:del w:id="957" w:author="Andreas Gawecki" w:date="2011-08-16T17:34:00Z">
        <w:r w:rsidR="003B7A38">
          <w:rPr>
            <w:lang w:val="en-US"/>
          </w:rPr>
          <w:delText>"</w:delText>
        </w:r>
      </w:del>
      <w:r w:rsidRPr="00DD6CC4">
        <w:rPr>
          <w:lang w:val="en-US"/>
        </w:rPr>
        <w:t xml:space="preserve"> for Jangaroo modules. A </w:t>
      </w:r>
      <w:ins w:id="958" w:author="Andreas Gawecki" w:date="2011-08-18T15:57:00Z">
        <w:r w:rsidR="00131BEC">
          <w:rPr>
            <w:lang w:val="en-US"/>
          </w:rPr>
          <w:t xml:space="preserve">typical </w:t>
        </w:r>
      </w:ins>
      <w:r w:rsidRPr="00DD6CC4">
        <w:rPr>
          <w:lang w:val="en-US"/>
        </w:rPr>
        <w:t xml:space="preserve">Jangaroo application </w:t>
      </w:r>
      <w:ins w:id="959" w:author="Andreas Gawecki" w:date="2011-08-18T15:56:00Z">
        <w:r w:rsidR="00131BEC">
          <w:rPr>
            <w:lang w:val="en-US"/>
          </w:rPr>
          <w:t xml:space="preserve">is </w:t>
        </w:r>
      </w:ins>
      <w:del w:id="960" w:author="Andreas Gawecki" w:date="2011-08-18T15:57:00Z">
        <w:r w:rsidRPr="00DD6CC4" w:rsidDel="00131BEC">
          <w:rPr>
            <w:lang w:val="en-US"/>
          </w:rPr>
          <w:delText xml:space="preserve">consists </w:delText>
        </w:r>
      </w:del>
      <w:ins w:id="961" w:author="Andreas Gawecki" w:date="2011-08-18T15:57:00Z">
        <w:r w:rsidR="00131BEC">
          <w:rPr>
            <w:lang w:val="en-US"/>
          </w:rPr>
          <w:t xml:space="preserve">made </w:t>
        </w:r>
      </w:ins>
      <w:r w:rsidRPr="00DD6CC4">
        <w:rPr>
          <w:lang w:val="en-US"/>
        </w:rPr>
        <w:t xml:space="preserve">of a standard web application </w:t>
      </w:r>
      <w:ins w:id="962" w:author="Andreas Gawecki" w:date="2011-08-18T15:57:00Z">
        <w:r w:rsidR="00131BEC">
          <w:rPr>
            <w:lang w:val="en-US"/>
          </w:rPr>
          <w:t xml:space="preserve">module </w:t>
        </w:r>
      </w:ins>
      <w:r w:rsidRPr="00DD6CC4">
        <w:rPr>
          <w:lang w:val="en-US"/>
        </w:rPr>
        <w:t xml:space="preserve">(packaging </w:t>
      </w:r>
      <w:proofErr w:type="gramStart"/>
      <w:r w:rsidRPr="00DD6CC4">
        <w:rPr>
          <w:lang w:val="en-US"/>
        </w:rPr>
        <w:t xml:space="preserve">type </w:t>
      </w:r>
      <w:ins w:id="963" w:author="Andreas Gawecki" w:date="2011-08-18T16:03:00Z">
        <w:r w:rsidR="00D43478">
          <w:rPr>
            <w:lang w:val="en-US"/>
          </w:rPr>
          <w:t>”</w:t>
        </w:r>
      </w:ins>
      <w:proofErr w:type="gramEnd"/>
      <w:del w:id="964" w:author="Andreas Gawecki" w:date="2011-08-16T17:35:00Z">
        <w:r w:rsidR="003B7A38">
          <w:rPr>
            <w:lang w:val="en-US"/>
          </w:rPr>
          <w:delText>"</w:delText>
        </w:r>
      </w:del>
      <w:r w:rsidR="003B7A38">
        <w:rPr>
          <w:lang w:val="en-US"/>
        </w:rPr>
        <w:t>war</w:t>
      </w:r>
      <w:ins w:id="965" w:author="Andreas Gawecki" w:date="2011-08-18T16:03:00Z">
        <w:r w:rsidR="00D43478">
          <w:rPr>
            <w:lang w:val="en-US"/>
          </w:rPr>
          <w:t>”</w:t>
        </w:r>
      </w:ins>
      <w:del w:id="966" w:author="Andreas Gawecki" w:date="2011-08-16T17:35:00Z">
        <w:r w:rsidR="0067353E" w:rsidRPr="0067353E">
          <w:rPr>
            <w:rFonts w:ascii="Courier" w:hAnsi="Courier"/>
            <w:lang w:val="en-US"/>
            <w:rPrChange w:id="967" w:author="Andreas Gawecki" w:date="2011-08-16T17:35:00Z">
              <w:rPr>
                <w:lang w:val="en-US"/>
              </w:rPr>
            </w:rPrChange>
          </w:rPr>
          <w:delText>"</w:delText>
        </w:r>
      </w:del>
      <w:r w:rsidRPr="00DD6CC4">
        <w:rPr>
          <w:lang w:val="en-US"/>
        </w:rPr>
        <w:t xml:space="preserve">), plus a number of Jangaroo modules added as Maven dependencies. All transitive Jangaroo dependencies are then automatically packaged into the web application. </w:t>
      </w:r>
    </w:p>
    <w:p w:rsidR="00DD6CC4" w:rsidRDefault="00DD6CC4" w:rsidP="00DD6CC4">
      <w:pPr>
        <w:rPr>
          <w:ins w:id="968" w:author="Andreas Gawecki" w:date="2011-08-18T15:51:00Z"/>
          <w:lang w:val="en-US"/>
        </w:rPr>
      </w:pPr>
      <w:r w:rsidRPr="00DD6CC4">
        <w:rPr>
          <w:lang w:val="en-US"/>
        </w:rPr>
        <w:t xml:space="preserve">Note that although a </w:t>
      </w:r>
      <w:del w:id="969" w:author="Frank Wienber" w:date="2011-08-18T22:11:00Z">
        <w:r w:rsidR="0067353E" w:rsidRPr="0067353E">
          <w:rPr>
            <w:rFonts w:ascii="Courier New" w:hAnsi="Courier New" w:cs="Courier New"/>
            <w:lang w:val="en-US"/>
            <w:rPrChange w:id="970" w:author="Frank Wienber" w:date="2011-08-18T22:12:00Z">
              <w:rPr>
                <w:lang w:val="en-US"/>
              </w:rPr>
            </w:rPrChange>
          </w:rPr>
          <w:delText>"</w:delText>
        </w:r>
      </w:del>
      <w:r w:rsidR="0067353E" w:rsidRPr="0067353E">
        <w:rPr>
          <w:rFonts w:ascii="Courier New" w:hAnsi="Courier New" w:cs="Courier New"/>
          <w:lang w:val="en-US"/>
          <w:rPrChange w:id="971" w:author="Frank Wienber" w:date="2011-08-18T22:12:00Z">
            <w:rPr>
              <w:lang w:val="en-US"/>
            </w:rPr>
          </w:rPrChange>
        </w:rPr>
        <w:t>war</w:t>
      </w:r>
      <w:del w:id="972" w:author="Frank Wienber" w:date="2011-08-18T22:11:00Z">
        <w:r w:rsidRPr="00DD6CC4" w:rsidDel="00773EA9">
          <w:rPr>
            <w:lang w:val="en-US"/>
          </w:rPr>
          <w:delText>"</w:delText>
        </w:r>
      </w:del>
      <w:r w:rsidRPr="00DD6CC4">
        <w:rPr>
          <w:lang w:val="en-US"/>
        </w:rPr>
        <w:t xml:space="preserve"> is a standard packaging type for Java web applications, Jangaroo does not require any active code (e.g. Java </w:t>
      </w:r>
      <w:proofErr w:type="spellStart"/>
      <w:r w:rsidRPr="00DD6CC4">
        <w:rPr>
          <w:lang w:val="en-US"/>
        </w:rPr>
        <w:t>servlets</w:t>
      </w:r>
      <w:proofErr w:type="spellEnd"/>
      <w:r w:rsidRPr="00DD6CC4">
        <w:rPr>
          <w:lang w:val="en-US"/>
        </w:rPr>
        <w:t>) on the server side. Jangaroo applications may solely consist of static resources such as HTML, CSS and (generated) JavaScript files.</w:t>
      </w:r>
    </w:p>
    <w:p w:rsidR="00131BEC" w:rsidRPr="00DD6CC4" w:rsidDel="00D43478" w:rsidRDefault="00131BEC" w:rsidP="00DD6CC4">
      <w:pPr>
        <w:rPr>
          <w:del w:id="973" w:author="Andreas Gawecki" w:date="2011-08-18T16:01:00Z"/>
          <w:lang w:val="en-US"/>
        </w:rPr>
      </w:pPr>
    </w:p>
    <w:p w:rsidR="00DD6CC4" w:rsidDel="00B43372" w:rsidRDefault="00DD6CC4" w:rsidP="00DD6CC4">
      <w:pPr>
        <w:pStyle w:val="berschrift2"/>
        <w:rPr>
          <w:del w:id="974" w:author="Frank Wienber" w:date="2011-08-18T21:36:00Z"/>
          <w:lang w:val="en-US"/>
        </w:rPr>
      </w:pPr>
      <w:r>
        <w:rPr>
          <w:lang w:val="en-US"/>
        </w:rPr>
        <w:t>IDEs</w:t>
      </w:r>
    </w:p>
    <w:p w:rsidR="00000000" w:rsidRDefault="00DD6CC4">
      <w:pPr>
        <w:pStyle w:val="berschrift2"/>
        <w:rPr>
          <w:ins w:id="975" w:author="Frank Wienber" w:date="2011-08-18T21:34:00Z"/>
          <w:lang w:val="en-US"/>
        </w:rPr>
        <w:pPrChange w:id="976" w:author="Frank Wienber" w:date="2011-08-18T21:36:00Z">
          <w:pPr/>
        </w:pPrChange>
      </w:pPr>
      <w:del w:id="977" w:author="Frank Wienber" w:date="2011-08-18T21:36:00Z">
        <w:r w:rsidDel="00B43372">
          <w:rPr>
            <w:lang w:val="en-US"/>
          </w:rPr>
          <w:delText>…</w:delText>
        </w:r>
      </w:del>
    </w:p>
    <w:p w:rsidR="00B43372" w:rsidRPr="00B43372" w:rsidRDefault="00B43372" w:rsidP="00B43372">
      <w:pPr>
        <w:rPr>
          <w:ins w:id="978" w:author="Frank Wienber" w:date="2011-08-18T21:36:00Z"/>
          <w:lang w:val="en-US"/>
        </w:rPr>
      </w:pPr>
      <w:ins w:id="979" w:author="Frank Wienber" w:date="2011-08-18T21:36:00Z">
        <w:r w:rsidRPr="00B43372">
          <w:rPr>
            <w:lang w:val="en-US"/>
          </w:rPr>
          <w:t xml:space="preserve">Jangaroo applications </w:t>
        </w:r>
      </w:ins>
      <w:ins w:id="980" w:author="Frank Wienber" w:date="2011-08-18T22:02:00Z">
        <w:r w:rsidR="000F0349">
          <w:rPr>
            <w:lang w:val="en-US"/>
          </w:rPr>
          <w:t xml:space="preserve">can be developed </w:t>
        </w:r>
      </w:ins>
      <w:ins w:id="981" w:author="Frank Wienber" w:date="2011-08-18T21:36:00Z">
        <w:r w:rsidRPr="00B43372">
          <w:rPr>
            <w:lang w:val="en-US"/>
          </w:rPr>
          <w:t xml:space="preserve">with any ActionScript-capable IDE like </w:t>
        </w:r>
        <w:proofErr w:type="spellStart"/>
        <w:r w:rsidRPr="00B43372">
          <w:rPr>
            <w:lang w:val="en-US"/>
          </w:rPr>
          <w:t>FlashDevelop</w:t>
        </w:r>
      </w:ins>
      <w:proofErr w:type="spellEnd"/>
      <w:customXmlInsRangeStart w:id="982" w:author="Andreas Gawecki" w:date="2011-08-18T17:29:00Z"/>
      <w:sdt>
        <w:sdtPr>
          <w:rPr>
            <w:lang w:val="en-US"/>
          </w:rPr>
          <w:id w:val="19069236"/>
          <w:citation/>
        </w:sdtPr>
        <w:sdtContent>
          <w:customXmlInsRangeEnd w:id="982"/>
          <w:ins w:id="983" w:author="Andreas Gawecki" w:date="2011-08-19T10:44:00Z">
            <w:r w:rsidR="0067353E">
              <w:rPr>
                <w:lang w:val="en-US"/>
              </w:rPr>
              <w:fldChar w:fldCharType="begin"/>
            </w:r>
            <w:r w:rsidR="0067353E" w:rsidRPr="0067353E">
              <w:rPr>
                <w:lang w:val="en-US"/>
                <w:rPrChange w:id="984" w:author="Andreas Gawecki" w:date="2011-08-19T10:47:00Z">
                  <w:rPr/>
                </w:rPrChange>
              </w:rPr>
              <w:instrText xml:space="preserve"> CITATION Fla \l 1031  </w:instrText>
            </w:r>
          </w:ins>
          <w:r w:rsidR="0067353E">
            <w:rPr>
              <w:lang w:val="en-US"/>
            </w:rPr>
            <w:fldChar w:fldCharType="separate"/>
          </w:r>
          <w:r w:rsidR="007E0DA3">
            <w:rPr>
              <w:noProof/>
              <w:lang w:val="en-US"/>
            </w:rPr>
            <w:t xml:space="preserve"> </w:t>
          </w:r>
          <w:r w:rsidR="007E0DA3" w:rsidRPr="007E0DA3">
            <w:rPr>
              <w:noProof/>
              <w:lang w:val="en-US"/>
            </w:rPr>
            <w:t>[22]</w:t>
          </w:r>
          <w:ins w:id="985" w:author="Andreas Gawecki" w:date="2011-08-19T10:44:00Z">
            <w:r w:rsidR="0067353E">
              <w:rPr>
                <w:lang w:val="en-US"/>
              </w:rPr>
              <w:fldChar w:fldCharType="end"/>
            </w:r>
          </w:ins>
          <w:customXmlInsRangeStart w:id="986" w:author="Andreas Gawecki" w:date="2011-08-18T17:29:00Z"/>
        </w:sdtContent>
      </w:sdt>
      <w:customXmlInsRangeEnd w:id="986"/>
      <w:ins w:id="987" w:author="Frank Wienber" w:date="2011-08-18T21:36:00Z">
        <w:r w:rsidRPr="00B43372">
          <w:rPr>
            <w:lang w:val="en-US"/>
          </w:rPr>
          <w:t>, Adobe Flash Builder</w:t>
        </w:r>
      </w:ins>
      <w:customXmlInsRangeStart w:id="988" w:author="Andreas Gawecki" w:date="2011-08-18T17:29:00Z"/>
      <w:sdt>
        <w:sdtPr>
          <w:rPr>
            <w:lang w:val="en-US"/>
          </w:rPr>
          <w:id w:val="19069237"/>
          <w:citation/>
        </w:sdtPr>
        <w:sdtContent>
          <w:customXmlInsRangeEnd w:id="988"/>
          <w:ins w:id="989" w:author="Andreas Gawecki" w:date="2011-08-18T17:29:00Z">
            <w:r w:rsidR="0067353E">
              <w:rPr>
                <w:lang w:val="en-US"/>
              </w:rPr>
              <w:fldChar w:fldCharType="begin"/>
            </w:r>
            <w:r w:rsidR="0067353E" w:rsidRPr="0067353E">
              <w:rPr>
                <w:lang w:val="en-US"/>
                <w:rPrChange w:id="990" w:author="Andreas Gawecki" w:date="2011-08-18T17:29:00Z">
                  <w:rPr/>
                </w:rPrChange>
              </w:rPr>
              <w:instrText xml:space="preserve"> CITATION Ado \l 1031 </w:instrText>
            </w:r>
          </w:ins>
          <w:r w:rsidR="0067353E">
            <w:rPr>
              <w:lang w:val="en-US"/>
            </w:rPr>
            <w:fldChar w:fldCharType="separate"/>
          </w:r>
          <w:r w:rsidR="007E0DA3">
            <w:rPr>
              <w:noProof/>
              <w:lang w:val="en-US"/>
            </w:rPr>
            <w:t xml:space="preserve"> </w:t>
          </w:r>
          <w:r w:rsidR="007E0DA3" w:rsidRPr="007E0DA3">
            <w:rPr>
              <w:noProof/>
              <w:lang w:val="en-US"/>
            </w:rPr>
            <w:t>[23]</w:t>
          </w:r>
          <w:ins w:id="991" w:author="Andreas Gawecki" w:date="2011-08-18T17:29:00Z">
            <w:r w:rsidR="0067353E">
              <w:rPr>
                <w:lang w:val="en-US"/>
              </w:rPr>
              <w:fldChar w:fldCharType="end"/>
            </w:r>
          </w:ins>
          <w:customXmlInsRangeStart w:id="992" w:author="Andreas Gawecki" w:date="2011-08-18T17:29:00Z"/>
        </w:sdtContent>
      </w:sdt>
      <w:customXmlInsRangeEnd w:id="992"/>
      <w:ins w:id="993" w:author="Frank Wienber" w:date="2011-08-18T21:36:00Z">
        <w:r w:rsidRPr="00B43372">
          <w:rPr>
            <w:lang w:val="en-US"/>
          </w:rPr>
          <w:t>, Eclipse/</w:t>
        </w:r>
        <w:proofErr w:type="spellStart"/>
        <w:r w:rsidRPr="00B43372">
          <w:rPr>
            <w:lang w:val="en-US"/>
          </w:rPr>
          <w:t>axdt</w:t>
        </w:r>
      </w:ins>
      <w:proofErr w:type="spellEnd"/>
      <w:customXmlInsRangeStart w:id="994" w:author="Andreas Gawecki" w:date="2011-08-18T17:29:00Z"/>
      <w:sdt>
        <w:sdtPr>
          <w:rPr>
            <w:lang w:val="en-US"/>
          </w:rPr>
          <w:id w:val="19069238"/>
          <w:citation/>
        </w:sdtPr>
        <w:sdtContent>
          <w:customXmlInsRangeEnd w:id="994"/>
          <w:ins w:id="995" w:author="Andreas Gawecki" w:date="2011-08-19T10:42:00Z">
            <w:r w:rsidR="0067353E">
              <w:rPr>
                <w:lang w:val="en-US"/>
              </w:rPr>
              <w:fldChar w:fldCharType="begin"/>
            </w:r>
            <w:r w:rsidR="0067353E" w:rsidRPr="0067353E">
              <w:rPr>
                <w:lang w:val="en-US"/>
                <w:rPrChange w:id="996" w:author="Andreas Gawecki" w:date="2011-08-19T10:47:00Z">
                  <w:rPr/>
                </w:rPrChange>
              </w:rPr>
              <w:instrText xml:space="preserve"> CITATION Ecl \l 1031  </w:instrText>
            </w:r>
          </w:ins>
          <w:r w:rsidR="0067353E">
            <w:rPr>
              <w:lang w:val="en-US"/>
            </w:rPr>
            <w:fldChar w:fldCharType="separate"/>
          </w:r>
          <w:r w:rsidR="007E0DA3">
            <w:rPr>
              <w:noProof/>
              <w:lang w:val="en-US"/>
            </w:rPr>
            <w:t xml:space="preserve"> </w:t>
          </w:r>
          <w:r w:rsidR="007E0DA3" w:rsidRPr="007E0DA3">
            <w:rPr>
              <w:noProof/>
              <w:lang w:val="en-US"/>
            </w:rPr>
            <w:t>[24]</w:t>
          </w:r>
          <w:ins w:id="997" w:author="Andreas Gawecki" w:date="2011-08-19T10:42:00Z">
            <w:r w:rsidR="0067353E">
              <w:rPr>
                <w:lang w:val="en-US"/>
              </w:rPr>
              <w:fldChar w:fldCharType="end"/>
            </w:r>
          </w:ins>
          <w:customXmlInsRangeStart w:id="998" w:author="Andreas Gawecki" w:date="2011-08-18T17:29:00Z"/>
        </w:sdtContent>
      </w:sdt>
      <w:customXmlInsRangeEnd w:id="998"/>
      <w:ins w:id="999" w:author="Frank Wienber" w:date="2011-08-18T21:36:00Z">
        <w:r w:rsidRPr="00B43372">
          <w:rPr>
            <w:lang w:val="en-US"/>
          </w:rPr>
          <w:t xml:space="preserve">, </w:t>
        </w:r>
        <w:proofErr w:type="spellStart"/>
        <w:r w:rsidRPr="00B43372">
          <w:rPr>
            <w:lang w:val="en-US"/>
          </w:rPr>
          <w:t>Powerflasher</w:t>
        </w:r>
        <w:proofErr w:type="spellEnd"/>
        <w:r w:rsidRPr="00B43372">
          <w:rPr>
            <w:lang w:val="en-US"/>
          </w:rPr>
          <w:t xml:space="preserve"> FDT</w:t>
        </w:r>
      </w:ins>
      <w:customXmlInsRangeStart w:id="1000" w:author="Andreas Gawecki" w:date="2011-08-18T17:29:00Z"/>
      <w:sdt>
        <w:sdtPr>
          <w:rPr>
            <w:lang w:val="en-US"/>
          </w:rPr>
          <w:id w:val="19069239"/>
          <w:citation/>
        </w:sdtPr>
        <w:sdtContent>
          <w:customXmlInsRangeEnd w:id="1000"/>
          <w:ins w:id="1001" w:author="Andreas Gawecki" w:date="2011-08-19T10:47:00Z">
            <w:r w:rsidR="0067353E">
              <w:rPr>
                <w:lang w:val="en-US"/>
              </w:rPr>
              <w:fldChar w:fldCharType="begin"/>
            </w:r>
            <w:r w:rsidR="0067353E" w:rsidRPr="0067353E">
              <w:rPr>
                <w:lang w:val="en-US"/>
                <w:rPrChange w:id="1002" w:author="Andreas Gawecki" w:date="2011-08-19T10:47:00Z">
                  <w:rPr/>
                </w:rPrChange>
              </w:rPr>
              <w:instrText xml:space="preserve"> CITATION Pow \l 1031  </w:instrText>
            </w:r>
          </w:ins>
          <w:r w:rsidR="0067353E">
            <w:rPr>
              <w:lang w:val="en-US"/>
            </w:rPr>
            <w:fldChar w:fldCharType="separate"/>
          </w:r>
          <w:r w:rsidR="007E0DA3">
            <w:rPr>
              <w:noProof/>
              <w:lang w:val="en-US"/>
            </w:rPr>
            <w:t xml:space="preserve"> </w:t>
          </w:r>
          <w:r w:rsidR="007E0DA3" w:rsidRPr="007E0DA3">
            <w:rPr>
              <w:noProof/>
              <w:lang w:val="en-US"/>
            </w:rPr>
            <w:t>[25]</w:t>
          </w:r>
          <w:ins w:id="1003" w:author="Andreas Gawecki" w:date="2011-08-19T10:47:00Z">
            <w:r w:rsidR="0067353E">
              <w:rPr>
                <w:lang w:val="en-US"/>
              </w:rPr>
              <w:fldChar w:fldCharType="end"/>
            </w:r>
          </w:ins>
          <w:customXmlInsRangeStart w:id="1004" w:author="Andreas Gawecki" w:date="2011-08-18T17:29:00Z"/>
        </w:sdtContent>
      </w:sdt>
      <w:customXmlInsRangeEnd w:id="1004"/>
      <w:ins w:id="1005" w:author="Frank Wienber" w:date="2011-08-18T21:36:00Z">
        <w:r w:rsidRPr="00B43372">
          <w:rPr>
            <w:lang w:val="en-US"/>
          </w:rPr>
          <w:t xml:space="preserve">, or </w:t>
        </w:r>
        <w:proofErr w:type="spellStart"/>
        <w:r w:rsidRPr="00B43372">
          <w:rPr>
            <w:lang w:val="en-US"/>
          </w:rPr>
          <w:t>IntelliJ</w:t>
        </w:r>
        <w:proofErr w:type="spellEnd"/>
        <w:r w:rsidRPr="00B43372">
          <w:rPr>
            <w:lang w:val="en-US"/>
          </w:rPr>
          <w:t xml:space="preserve"> IDEA Ultimate Edition</w:t>
        </w:r>
      </w:ins>
      <w:customXmlInsRangeStart w:id="1006" w:author="Andreas Gawecki" w:date="2011-08-18T17:30:00Z"/>
      <w:sdt>
        <w:sdtPr>
          <w:rPr>
            <w:lang w:val="en-US"/>
          </w:rPr>
          <w:id w:val="19069240"/>
          <w:citation/>
        </w:sdtPr>
        <w:sdtContent>
          <w:customXmlInsRangeEnd w:id="1006"/>
          <w:ins w:id="1007" w:author="Andreas Gawecki" w:date="2011-08-19T10:45:00Z">
            <w:r w:rsidR="0067353E">
              <w:rPr>
                <w:lang w:val="en-US"/>
              </w:rPr>
              <w:fldChar w:fldCharType="begin"/>
            </w:r>
            <w:r w:rsidR="0067353E" w:rsidRPr="0067353E">
              <w:rPr>
                <w:lang w:val="en-US"/>
                <w:rPrChange w:id="1008" w:author="Andreas Gawecki" w:date="2011-08-19T10:47:00Z">
                  <w:rPr/>
                </w:rPrChange>
              </w:rPr>
              <w:instrText xml:space="preserve"> CITATION Int \l 1031  </w:instrText>
            </w:r>
          </w:ins>
          <w:r w:rsidR="0067353E">
            <w:rPr>
              <w:lang w:val="en-US"/>
            </w:rPr>
            <w:fldChar w:fldCharType="separate"/>
          </w:r>
          <w:r w:rsidR="007E0DA3">
            <w:rPr>
              <w:noProof/>
              <w:lang w:val="en-US"/>
            </w:rPr>
            <w:t xml:space="preserve"> </w:t>
          </w:r>
          <w:r w:rsidR="007E0DA3" w:rsidRPr="007E0DA3">
            <w:rPr>
              <w:noProof/>
              <w:lang w:val="en-US"/>
            </w:rPr>
            <w:t>[7]</w:t>
          </w:r>
          <w:ins w:id="1009" w:author="Andreas Gawecki" w:date="2011-08-19T10:45:00Z">
            <w:r w:rsidR="0067353E">
              <w:rPr>
                <w:lang w:val="en-US"/>
              </w:rPr>
              <w:fldChar w:fldCharType="end"/>
            </w:r>
          </w:ins>
          <w:customXmlInsRangeStart w:id="1010" w:author="Andreas Gawecki" w:date="2011-08-18T17:30:00Z"/>
        </w:sdtContent>
      </w:sdt>
      <w:customXmlInsRangeEnd w:id="1010"/>
      <w:ins w:id="1011" w:author="Andreas Gawecki" w:date="2011-08-18T14:54:00Z">
        <w:r w:rsidR="006C1B0E">
          <w:rPr>
            <w:lang w:val="en-US"/>
          </w:rPr>
          <w:t xml:space="preserve"> </w:t>
        </w:r>
      </w:ins>
      <w:ins w:id="1012" w:author="Frank Wienber" w:date="2011-08-18T21:36:00Z">
        <w:del w:id="1013" w:author="Andreas Gawecki" w:date="2011-08-18T14:54:00Z">
          <w:r w:rsidRPr="00B43372" w:rsidDel="006C1B0E">
            <w:rPr>
              <w:lang w:val="en-US"/>
            </w:rPr>
            <w:delText xml:space="preserve"> </w:delText>
          </w:r>
        </w:del>
      </w:ins>
      <w:ins w:id="1014" w:author="Frank Wienber" w:date="2011-08-18T22:26:00Z">
        <w:del w:id="1015" w:author="Andreas Gawecki" w:date="2011-08-18T14:54:00Z">
          <w:r w:rsidR="00835E01" w:rsidDel="004B5821">
            <w:rPr>
              <w:lang w:val="en-US"/>
            </w:rPr>
            <w:delText xml:space="preserve">***Referenzen?*** </w:delText>
          </w:r>
        </w:del>
      </w:ins>
      <w:ins w:id="1016" w:author="Frank Wienber" w:date="2011-08-18T21:36:00Z">
        <w:r w:rsidRPr="00B43372">
          <w:rPr>
            <w:lang w:val="en-US"/>
          </w:rPr>
          <w:t xml:space="preserve">and use the command line for </w:t>
        </w:r>
        <w:del w:id="1017" w:author="Dennis Homann" w:date="2011-08-18T22:48:00Z">
          <w:r w:rsidRPr="00B43372" w:rsidDel="00EF22B0">
            <w:rPr>
              <w:lang w:val="en-US"/>
            </w:rPr>
            <w:delText>building</w:delText>
          </w:r>
        </w:del>
      </w:ins>
      <w:ins w:id="1018" w:author="Dennis Homann" w:date="2011-08-18T22:48:00Z">
        <w:r w:rsidR="00EF22B0">
          <w:rPr>
            <w:lang w:val="en-US"/>
          </w:rPr>
          <w:t>compiling and packaging</w:t>
        </w:r>
      </w:ins>
      <w:ins w:id="1019" w:author="Frank Wienber" w:date="2011-08-18T21:36:00Z">
        <w:r w:rsidRPr="00B43372">
          <w:rPr>
            <w:lang w:val="en-US"/>
          </w:rPr>
          <w:t xml:space="preserve"> the application with Maven. However, the project </w:t>
        </w:r>
      </w:ins>
      <w:ins w:id="1020" w:author="Frank Wienber" w:date="2011-08-18T22:03:00Z">
        <w:r w:rsidR="000F0349" w:rsidRPr="00B43372">
          <w:rPr>
            <w:lang w:val="en-US"/>
          </w:rPr>
          <w:t>still ha</w:t>
        </w:r>
        <w:r w:rsidR="000F0349">
          <w:rPr>
            <w:lang w:val="en-US"/>
          </w:rPr>
          <w:t>s</w:t>
        </w:r>
        <w:r w:rsidR="000F0349" w:rsidRPr="00B43372">
          <w:rPr>
            <w:lang w:val="en-US"/>
          </w:rPr>
          <w:t xml:space="preserve"> to </w:t>
        </w:r>
        <w:r w:rsidR="000F0349">
          <w:rPr>
            <w:lang w:val="en-US"/>
          </w:rPr>
          <w:t xml:space="preserve">be </w:t>
        </w:r>
        <w:r w:rsidR="000F0349" w:rsidRPr="00B43372">
          <w:rPr>
            <w:lang w:val="en-US"/>
          </w:rPr>
          <w:t xml:space="preserve">set up </w:t>
        </w:r>
      </w:ins>
      <w:ins w:id="1021" w:author="Frank Wienber" w:date="2011-08-18T21:36:00Z">
        <w:r w:rsidRPr="00B43372">
          <w:rPr>
            <w:lang w:val="en-US"/>
          </w:rPr>
          <w:t xml:space="preserve">by hand (source path, libraries, external </w:t>
        </w:r>
      </w:ins>
      <w:ins w:id="1022" w:author="Frank Wienber" w:date="2011-08-18T22:03:00Z">
        <w:r w:rsidR="000F0349" w:rsidRPr="00B43372">
          <w:rPr>
            <w:lang w:val="en-US"/>
          </w:rPr>
          <w:t>commands</w:t>
        </w:r>
        <w:del w:id="1023" w:author="Andreas Gawecki" w:date="2011-08-18T14:54:00Z">
          <w:r w:rsidR="000F0349" w:rsidRPr="00B43372" w:rsidDel="004B5821">
            <w:rPr>
              <w:lang w:val="en-US"/>
            </w:rPr>
            <w:delText xml:space="preserve"> </w:delText>
          </w:r>
        </w:del>
      </w:ins>
      <w:ins w:id="1024" w:author="Andreas Gawecki" w:date="2011-08-18T14:54:00Z">
        <w:r w:rsidR="004B5821">
          <w:rPr>
            <w:lang w:val="en-US"/>
          </w:rPr>
          <w:t>, etc.</w:t>
        </w:r>
      </w:ins>
      <w:ins w:id="1025" w:author="Frank Wienber" w:date="2011-08-18T22:03:00Z">
        <w:del w:id="1026" w:author="Andreas Gawecki" w:date="2011-08-18T14:54:00Z">
          <w:r w:rsidR="000F0349" w:rsidRPr="00B43372" w:rsidDel="004B5821">
            <w:rPr>
              <w:lang w:val="en-US"/>
            </w:rPr>
            <w:delText>…</w:delText>
          </w:r>
        </w:del>
        <w:r w:rsidR="000F0349" w:rsidRPr="00B43372">
          <w:rPr>
            <w:lang w:val="en-US"/>
          </w:rPr>
          <w:t>)</w:t>
        </w:r>
      </w:ins>
      <w:ins w:id="1027" w:author="Frank Wienber" w:date="2011-08-18T21:36:00Z">
        <w:r w:rsidRPr="00B43372">
          <w:rPr>
            <w:lang w:val="en-US"/>
          </w:rPr>
          <w:t xml:space="preserve"> and in the worst case, when compiling, </w:t>
        </w:r>
      </w:ins>
      <w:ins w:id="1028" w:author="Frank Wienber" w:date="2011-08-18T22:03:00Z">
        <w:r w:rsidR="000F0349">
          <w:rPr>
            <w:lang w:val="en-US"/>
          </w:rPr>
          <w:t xml:space="preserve">one has to </w:t>
        </w:r>
      </w:ins>
      <w:ins w:id="1029" w:author="Frank Wienber" w:date="2011-08-18T21:36:00Z">
        <w:r w:rsidRPr="00B43372">
          <w:rPr>
            <w:lang w:val="en-US"/>
          </w:rPr>
          <w:t>naviga</w:t>
        </w:r>
        <w:r w:rsidR="000F0349">
          <w:rPr>
            <w:lang w:val="en-US"/>
          </w:rPr>
          <w:t>te to compile</w:t>
        </w:r>
        <w:r>
          <w:rPr>
            <w:lang w:val="en-US"/>
          </w:rPr>
          <w:t xml:space="preserve"> errors manually.</w:t>
        </w:r>
      </w:ins>
    </w:p>
    <w:p w:rsidR="000F0349" w:rsidRDefault="00B43372" w:rsidP="00B43372">
      <w:pPr>
        <w:rPr>
          <w:ins w:id="1030" w:author="Frank Wienber" w:date="2011-08-18T22:04:00Z"/>
          <w:lang w:val="en-US"/>
        </w:rPr>
      </w:pPr>
      <w:ins w:id="1031" w:author="Frank Wienber" w:date="2011-08-18T21:36:00Z">
        <w:r w:rsidRPr="00B43372">
          <w:rPr>
            <w:lang w:val="en-US"/>
          </w:rPr>
          <w:t xml:space="preserve">To provide an optimal developer experience, </w:t>
        </w:r>
      </w:ins>
      <w:ins w:id="1032" w:author="Frank Wienber" w:date="2011-08-18T22:03:00Z">
        <w:r w:rsidR="000F0349">
          <w:rPr>
            <w:lang w:val="en-US"/>
          </w:rPr>
          <w:t xml:space="preserve">Jangaroo </w:t>
        </w:r>
      </w:ins>
      <w:ins w:id="1033" w:author="Frank Wienber" w:date="2011-08-18T21:36:00Z">
        <w:r w:rsidRPr="00B43372">
          <w:rPr>
            <w:lang w:val="en-US"/>
          </w:rPr>
          <w:t>offer</w:t>
        </w:r>
      </w:ins>
      <w:ins w:id="1034" w:author="Frank Wienber" w:date="2011-08-18T22:03:00Z">
        <w:r w:rsidR="000F0349">
          <w:rPr>
            <w:lang w:val="en-US"/>
          </w:rPr>
          <w:t>s</w:t>
        </w:r>
      </w:ins>
      <w:ins w:id="1035" w:author="Frank Wienber" w:date="2011-08-18T21:36:00Z">
        <w:r w:rsidRPr="00B43372">
          <w:rPr>
            <w:lang w:val="en-US"/>
          </w:rPr>
          <w:t xml:space="preserve"> two better solutions. </w:t>
        </w:r>
      </w:ins>
      <w:ins w:id="1036" w:author="Frank Wienber" w:date="2011-08-18T22:04:00Z">
        <w:r w:rsidR="000F0349">
          <w:rPr>
            <w:lang w:val="en-US"/>
          </w:rPr>
          <w:t xml:space="preserve">It </w:t>
        </w:r>
      </w:ins>
      <w:ins w:id="1037" w:author="Frank Wienber" w:date="2011-08-18T21:36:00Z">
        <w:r w:rsidRPr="00B43372">
          <w:rPr>
            <w:lang w:val="en-US"/>
          </w:rPr>
          <w:t>provide</w:t>
        </w:r>
      </w:ins>
      <w:ins w:id="1038" w:author="Frank Wienber" w:date="2011-08-18T22:04:00Z">
        <w:r w:rsidR="000F0349">
          <w:rPr>
            <w:lang w:val="en-US"/>
          </w:rPr>
          <w:t>s</w:t>
        </w:r>
      </w:ins>
      <w:ins w:id="1039" w:author="Frank Wienber" w:date="2011-08-18T21:36:00Z">
        <w:r w:rsidRPr="00B43372">
          <w:rPr>
            <w:lang w:val="en-US"/>
          </w:rPr>
          <w:t xml:space="preserve"> a project template and set up </w:t>
        </w:r>
      </w:ins>
      <w:ins w:id="1040" w:author="Frank Wienber" w:date="2011-08-18T22:04:00Z">
        <w:r w:rsidR="000F0349">
          <w:rPr>
            <w:lang w:val="en-US"/>
          </w:rPr>
          <w:t xml:space="preserve">instructions </w:t>
        </w:r>
      </w:ins>
      <w:ins w:id="1041" w:author="Frank Wienber" w:date="2011-08-18T21:36:00Z">
        <w:r w:rsidRPr="00B43372">
          <w:rPr>
            <w:lang w:val="en-US"/>
          </w:rPr>
          <w:t xml:space="preserve">for </w:t>
        </w:r>
        <w:proofErr w:type="spellStart"/>
        <w:r w:rsidRPr="00B43372">
          <w:rPr>
            <w:lang w:val="en-US"/>
          </w:rPr>
          <w:t>FlashDevelop</w:t>
        </w:r>
        <w:proofErr w:type="spellEnd"/>
        <w:r w:rsidRPr="00B43372">
          <w:rPr>
            <w:lang w:val="en-US"/>
          </w:rPr>
          <w:t>, and a full-featured plugin for IntelliJ IDEA Ultimate 9 to 10.5.</w:t>
        </w:r>
      </w:ins>
    </w:p>
    <w:p w:rsidR="00B43372" w:rsidRDefault="00B43372" w:rsidP="00B43372">
      <w:pPr>
        <w:rPr>
          <w:lang w:val="en-US"/>
        </w:rPr>
      </w:pPr>
      <w:ins w:id="1042" w:author="Frank Wienber" w:date="2011-08-18T21:34:00Z">
        <w:r>
          <w:rPr>
            <w:lang w:val="en-US"/>
          </w:rPr>
          <w:t>Further details can be found in the Jangaroo Wiki</w:t>
        </w:r>
      </w:ins>
      <w:customXmlInsRangeStart w:id="1043" w:author="Frank Wienber" w:date="2011-08-19T12:01:00Z"/>
      <w:sdt>
        <w:sdtPr>
          <w:rPr>
            <w:lang w:val="en-US"/>
          </w:rPr>
          <w:id w:val="72646405"/>
          <w:citation/>
        </w:sdtPr>
        <w:sdtContent>
          <w:customXmlInsRangeEnd w:id="1043"/>
          <w:ins w:id="1044" w:author="Frank Wienber" w:date="2011-08-19T12:01:00Z">
            <w:r w:rsidR="0067353E">
              <w:rPr>
                <w:lang w:val="en-US"/>
              </w:rPr>
              <w:fldChar w:fldCharType="begin"/>
            </w:r>
            <w:r w:rsidR="0067353E" w:rsidRPr="0067353E">
              <w:rPr>
                <w:lang w:val="en-US"/>
                <w:rPrChange w:id="1045" w:author="Frank Wienber" w:date="2011-08-19T12:06:00Z">
                  <w:rPr/>
                </w:rPrChange>
              </w:rPr>
              <w:instrText xml:space="preserve"> CITATION Jan1 \l 1031 </w:instrText>
            </w:r>
          </w:ins>
          <w:r w:rsidR="0067353E">
            <w:rPr>
              <w:lang w:val="en-US"/>
            </w:rPr>
            <w:fldChar w:fldCharType="separate"/>
          </w:r>
          <w:r w:rsidR="007E0DA3">
            <w:rPr>
              <w:noProof/>
              <w:lang w:val="en-US"/>
            </w:rPr>
            <w:t xml:space="preserve"> </w:t>
          </w:r>
          <w:r w:rsidR="007E0DA3" w:rsidRPr="007E0DA3">
            <w:rPr>
              <w:noProof/>
              <w:lang w:val="en-US"/>
            </w:rPr>
            <w:t>[15]</w:t>
          </w:r>
          <w:ins w:id="1046" w:author="Frank Wienber" w:date="2011-08-19T12:01:00Z">
            <w:r w:rsidR="0067353E">
              <w:rPr>
                <w:lang w:val="en-US"/>
              </w:rPr>
              <w:fldChar w:fldCharType="end"/>
            </w:r>
          </w:ins>
          <w:customXmlInsRangeStart w:id="1047" w:author="Frank Wienber" w:date="2011-08-19T12:01:00Z"/>
        </w:sdtContent>
      </w:sdt>
      <w:customXmlInsRangeEnd w:id="1047"/>
      <w:ins w:id="1048" w:author="Olaf Kummer" w:date="2011-08-19T10:45:00Z">
        <w:del w:id="1049" w:author="Frank Wienber" w:date="2011-08-19T12:01:00Z">
          <w:r w:rsidR="008A237F" w:rsidDel="00DD46BA">
            <w:rPr>
              <w:lang w:val="en-US"/>
            </w:rPr>
            <w:delText xml:space="preserve"> [TODO: reference]</w:delText>
          </w:r>
        </w:del>
      </w:ins>
      <w:ins w:id="1050" w:author="Frank Wienber" w:date="2011-08-18T21:34:00Z">
        <w:r>
          <w:rPr>
            <w:lang w:val="en-US"/>
          </w:rPr>
          <w:t>.</w:t>
        </w:r>
      </w:ins>
    </w:p>
    <w:p w:rsidR="00DD6CC4" w:rsidRPr="00DD6CC4" w:rsidRDefault="00DD6CC4" w:rsidP="00DD6CC4">
      <w:pPr>
        <w:pStyle w:val="berschrift2"/>
        <w:rPr>
          <w:lang w:val="en-US"/>
        </w:rPr>
      </w:pPr>
      <w:proofErr w:type="spellStart"/>
      <w:r w:rsidRPr="00DD6CC4">
        <w:rPr>
          <w:lang w:val="en-US"/>
        </w:rPr>
        <w:t>ASDoc</w:t>
      </w:r>
      <w:proofErr w:type="spellEnd"/>
    </w:p>
    <w:p w:rsidR="00DD6CC4" w:rsidRDefault="00773EA9" w:rsidP="00DD6CC4">
      <w:pPr>
        <w:rPr>
          <w:ins w:id="1051" w:author="Frank Wienber" w:date="2011-08-18T22:21:00Z"/>
          <w:lang w:val="en-US"/>
        </w:rPr>
      </w:pPr>
      <w:ins w:id="1052" w:author="Frank Wienber" w:date="2011-08-18T22:12:00Z">
        <w:r>
          <w:rPr>
            <w:lang w:val="en-US"/>
          </w:rPr>
          <w:t xml:space="preserve">Adobe provides a documentation tool for ActionScript 3 </w:t>
        </w:r>
      </w:ins>
      <w:ins w:id="1053" w:author="Frank Wienber" w:date="2011-08-18T22:14:00Z">
        <w:r>
          <w:rPr>
            <w:lang w:val="en-US"/>
          </w:rPr>
          <w:t xml:space="preserve">called </w:t>
        </w:r>
        <w:proofErr w:type="spellStart"/>
        <w:r>
          <w:rPr>
            <w:lang w:val="en-US"/>
          </w:rPr>
          <w:t>ASDoc</w:t>
        </w:r>
      </w:ins>
      <w:proofErr w:type="spellEnd"/>
      <w:ins w:id="1054" w:author="Frank Wienber" w:date="2011-08-18T22:28:00Z">
        <w:del w:id="1055" w:author="Andreas Gawecki" w:date="2011-08-18T17:30:00Z">
          <w:r w:rsidR="00835E01" w:rsidDel="00D64AF5">
            <w:rPr>
              <w:rStyle w:val="Endnotenzeichen"/>
              <w:lang w:val="en-US"/>
            </w:rPr>
            <w:endnoteReference w:id="15"/>
          </w:r>
        </w:del>
      </w:ins>
      <w:customXmlInsRangeStart w:id="1062" w:author="Andreas Gawecki" w:date="2011-08-18T17:30:00Z"/>
      <w:sdt>
        <w:sdtPr>
          <w:rPr>
            <w:vertAlign w:val="superscript"/>
            <w:lang w:val="en-US"/>
          </w:rPr>
          <w:id w:val="19069241"/>
          <w:citation/>
        </w:sdtPr>
        <w:sdtContent>
          <w:customXmlInsRangeEnd w:id="1062"/>
          <w:ins w:id="1063" w:author="Andreas Gawecki" w:date="2011-08-18T17:30:00Z">
            <w:r w:rsidR="0067353E">
              <w:rPr>
                <w:lang w:val="en-US"/>
              </w:rPr>
              <w:fldChar w:fldCharType="begin"/>
            </w:r>
            <w:r w:rsidR="0067353E" w:rsidRPr="0067353E">
              <w:rPr>
                <w:lang w:val="en-US"/>
                <w:rPrChange w:id="1064" w:author="Andreas Gawecki" w:date="2011-08-18T17:30:00Z">
                  <w:rPr/>
                </w:rPrChange>
              </w:rPr>
              <w:instrText xml:space="preserve"> CITATION Abo \l 1031 </w:instrText>
            </w:r>
          </w:ins>
          <w:r w:rsidR="0067353E">
            <w:rPr>
              <w:lang w:val="en-US"/>
            </w:rPr>
            <w:fldChar w:fldCharType="separate"/>
          </w:r>
          <w:r w:rsidR="007E0DA3">
            <w:rPr>
              <w:noProof/>
              <w:lang w:val="en-US"/>
            </w:rPr>
            <w:t xml:space="preserve"> </w:t>
          </w:r>
          <w:r w:rsidR="007E0DA3" w:rsidRPr="007E0DA3">
            <w:rPr>
              <w:noProof/>
              <w:lang w:val="en-US"/>
            </w:rPr>
            <w:t>[26]</w:t>
          </w:r>
          <w:ins w:id="1065" w:author="Andreas Gawecki" w:date="2011-08-18T17:30:00Z">
            <w:r w:rsidR="0067353E">
              <w:rPr>
                <w:lang w:val="en-US"/>
              </w:rPr>
              <w:fldChar w:fldCharType="end"/>
            </w:r>
          </w:ins>
          <w:customXmlInsRangeStart w:id="1066" w:author="Andreas Gawecki" w:date="2011-08-18T17:30:00Z"/>
        </w:sdtContent>
      </w:sdt>
      <w:customXmlInsRangeEnd w:id="1066"/>
      <w:ins w:id="1067" w:author="Frank Wienber" w:date="2011-08-18T22:14:00Z">
        <w:r>
          <w:rPr>
            <w:lang w:val="en-US"/>
          </w:rPr>
          <w:t xml:space="preserve"> </w:t>
        </w:r>
      </w:ins>
      <w:ins w:id="1068" w:author="Frank Wienber" w:date="2011-08-18T22:12:00Z">
        <w:r>
          <w:rPr>
            <w:lang w:val="en-US"/>
          </w:rPr>
          <w:t xml:space="preserve">that, </w:t>
        </w:r>
      </w:ins>
      <w:ins w:id="1069" w:author="Frank Wienber" w:date="2011-08-18T22:13:00Z">
        <w:r>
          <w:rPr>
            <w:lang w:val="en-US"/>
          </w:rPr>
          <w:t xml:space="preserve">very similar to </w:t>
        </w:r>
      </w:ins>
      <w:proofErr w:type="spellStart"/>
      <w:ins w:id="1070" w:author="Frank Wienber" w:date="2011-08-18T22:12:00Z">
        <w:r>
          <w:rPr>
            <w:lang w:val="en-US"/>
          </w:rPr>
          <w:t>JavaDoc</w:t>
        </w:r>
      </w:ins>
      <w:proofErr w:type="spellEnd"/>
      <w:ins w:id="1071" w:author="Frank Wienber" w:date="2011-08-18T22:13:00Z">
        <w:r>
          <w:rPr>
            <w:lang w:val="en-US"/>
          </w:rPr>
          <w:t xml:space="preserve">, extracts documentation from source code </w:t>
        </w:r>
        <w:del w:id="1072" w:author="Dennis Homann" w:date="2011-08-18T22:49:00Z">
          <w:r w:rsidDel="00EF22B0">
            <w:rPr>
              <w:lang w:val="en-US"/>
            </w:rPr>
            <w:delText xml:space="preserve">and creates </w:delText>
          </w:r>
        </w:del>
      </w:ins>
      <w:ins w:id="1073" w:author="Dennis Homann" w:date="2011-08-18T22:49:00Z">
        <w:r w:rsidR="00EF22B0">
          <w:rPr>
            <w:lang w:val="en-US"/>
          </w:rPr>
          <w:t xml:space="preserve">to create </w:t>
        </w:r>
      </w:ins>
      <w:ins w:id="1074" w:author="Frank Wienber" w:date="2011-08-18T22:13:00Z">
        <w:r>
          <w:rPr>
            <w:lang w:val="en-US"/>
          </w:rPr>
          <w:t xml:space="preserve">HTML </w:t>
        </w:r>
        <w:del w:id="1075" w:author="Dennis Homann" w:date="2011-08-18T22:49:00Z">
          <w:r w:rsidDel="00EF22B0">
            <w:rPr>
              <w:lang w:val="en-US"/>
            </w:rPr>
            <w:delText>pages</w:delText>
          </w:r>
        </w:del>
      </w:ins>
      <w:ins w:id="1076" w:author="Dennis Homann" w:date="2011-08-18T22:49:00Z">
        <w:r w:rsidR="00EF22B0">
          <w:rPr>
            <w:lang w:val="en-US"/>
          </w:rPr>
          <w:t>documentation</w:t>
        </w:r>
      </w:ins>
      <w:ins w:id="1077" w:author="Frank Wienber" w:date="2011-08-18T22:13:00Z">
        <w:r>
          <w:rPr>
            <w:lang w:val="en-US"/>
          </w:rPr>
          <w:t xml:space="preserve">. </w:t>
        </w:r>
      </w:ins>
      <w:ins w:id="1078" w:author="Frank Wienber" w:date="2011-08-18T22:14:00Z">
        <w:r>
          <w:rPr>
            <w:lang w:val="en-US"/>
          </w:rPr>
          <w:t xml:space="preserve">Although </w:t>
        </w:r>
      </w:ins>
      <w:ins w:id="1079" w:author="Frank Wienber" w:date="2011-08-18T22:15:00Z">
        <w:r>
          <w:rPr>
            <w:lang w:val="en-US"/>
          </w:rPr>
          <w:t xml:space="preserve">the tool </w:t>
        </w:r>
      </w:ins>
      <w:ins w:id="1080" w:author="Frank Wienber" w:date="2011-08-18T22:14:00Z">
        <w:r>
          <w:rPr>
            <w:lang w:val="en-US"/>
          </w:rPr>
          <w:t xml:space="preserve">is based on the original AS3 compiler, it is possible to run Jangaroo code through </w:t>
        </w:r>
        <w:proofErr w:type="spellStart"/>
        <w:proofErr w:type="gramStart"/>
        <w:r>
          <w:rPr>
            <w:lang w:val="en-US"/>
          </w:rPr>
          <w:t>ASDoc</w:t>
        </w:r>
      </w:ins>
      <w:proofErr w:type="spellEnd"/>
      <w:ins w:id="1081" w:author="Frank Wienber" w:date="2011-08-18T22:17:00Z">
        <w:r>
          <w:rPr>
            <w:lang w:val="en-US"/>
          </w:rPr>
          <w:t>,</w:t>
        </w:r>
        <w:proofErr w:type="gramEnd"/>
        <w:r>
          <w:rPr>
            <w:lang w:val="en-US"/>
          </w:rPr>
          <w:t xml:space="preserve"> given the Jangaroo code is correct </w:t>
        </w:r>
      </w:ins>
      <w:ins w:id="1082" w:author="Frank Wienber" w:date="2011-08-18T22:18:00Z">
        <w:r>
          <w:rPr>
            <w:lang w:val="en-US"/>
          </w:rPr>
          <w:t xml:space="preserve">AS3 code </w:t>
        </w:r>
      </w:ins>
      <w:ins w:id="1083" w:author="Frank Wienber" w:date="2011-08-18T22:17:00Z">
        <w:r>
          <w:rPr>
            <w:lang w:val="en-US"/>
          </w:rPr>
          <w:t xml:space="preserve">(the Jangaroo compiler </w:t>
        </w:r>
      </w:ins>
      <w:ins w:id="1084" w:author="Frank Wienber" w:date="2011-08-18T22:18:00Z">
        <w:r>
          <w:rPr>
            <w:lang w:val="en-US"/>
          </w:rPr>
          <w:t>is less strict than the original AS3 compiler, as it so far performs only</w:t>
        </w:r>
      </w:ins>
      <w:ins w:id="1085" w:author="Olaf Kummer" w:date="2011-08-19T10:46:00Z">
        <w:r w:rsidR="008A237F">
          <w:rPr>
            <w:lang w:val="en-US"/>
          </w:rPr>
          <w:t xml:space="preserve"> a</w:t>
        </w:r>
      </w:ins>
      <w:ins w:id="1086" w:author="Frank Wienber" w:date="2011-08-18T22:18:00Z">
        <w:r>
          <w:rPr>
            <w:lang w:val="en-US"/>
          </w:rPr>
          <w:t xml:space="preserve"> few type checks).</w:t>
        </w:r>
      </w:ins>
      <w:ins w:id="1087" w:author="Frank Wienber" w:date="2011-08-18T22:19:00Z">
        <w:r>
          <w:rPr>
            <w:lang w:val="en-US"/>
          </w:rPr>
          <w:t xml:space="preserve"> To </w:t>
        </w:r>
        <w:del w:id="1088" w:author="Dennis Homann" w:date="2011-08-18T22:49:00Z">
          <w:r w:rsidDel="00EF22B0">
            <w:rPr>
              <w:lang w:val="en-US"/>
            </w:rPr>
            <w:delText xml:space="preserve">prevent </w:delText>
          </w:r>
        </w:del>
      </w:ins>
      <w:ins w:id="1089" w:author="Dennis Homann" w:date="2011-08-18T22:49:00Z">
        <w:r w:rsidR="00EF22B0">
          <w:rPr>
            <w:lang w:val="en-US"/>
          </w:rPr>
          <w:t>avoid errors</w:t>
        </w:r>
      </w:ins>
      <w:ins w:id="1090" w:author="Frank Wienber" w:date="2011-08-18T22:19:00Z">
        <w:del w:id="1091" w:author="Dennis Homann" w:date="2011-08-18T22:49:00Z">
          <w:r w:rsidDel="00EF22B0">
            <w:rPr>
              <w:lang w:val="en-US"/>
            </w:rPr>
            <w:delText>these strict checks</w:delText>
          </w:r>
        </w:del>
        <w:r>
          <w:rPr>
            <w:lang w:val="en-US"/>
          </w:rPr>
          <w:t xml:space="preserve">, it is possible to </w:t>
        </w:r>
      </w:ins>
      <w:ins w:id="1092" w:author="Frank Wienber" w:date="2011-08-18T22:20:00Z">
        <w:r>
          <w:rPr>
            <w:lang w:val="en-US"/>
          </w:rPr>
          <w:t xml:space="preserve">run </w:t>
        </w:r>
      </w:ins>
      <w:ins w:id="1093" w:author="Frank Wienber" w:date="2011-08-18T22:19:00Z">
        <w:r>
          <w:rPr>
            <w:lang w:val="en-US"/>
          </w:rPr>
          <w:t>the AS3 API stubs generated by the Jangaroo compiler</w:t>
        </w:r>
      </w:ins>
      <w:ins w:id="1094" w:author="Frank Wienber" w:date="2011-08-18T22:20:00Z">
        <w:r>
          <w:rPr>
            <w:lang w:val="en-US"/>
          </w:rPr>
          <w:t xml:space="preserve"> through </w:t>
        </w:r>
        <w:proofErr w:type="spellStart"/>
        <w:r>
          <w:rPr>
            <w:lang w:val="en-US"/>
          </w:rPr>
          <w:t>ASDoc</w:t>
        </w:r>
        <w:proofErr w:type="spellEnd"/>
        <w:r>
          <w:rPr>
            <w:lang w:val="en-US"/>
          </w:rPr>
          <w:t xml:space="preserve">, not the full source code, as </w:t>
        </w:r>
        <w:proofErr w:type="spellStart"/>
        <w:r>
          <w:rPr>
            <w:lang w:val="en-US"/>
          </w:rPr>
          <w:t>ASDoc</w:t>
        </w:r>
        <w:proofErr w:type="spellEnd"/>
        <w:r>
          <w:rPr>
            <w:lang w:val="en-US"/>
          </w:rPr>
          <w:t xml:space="preserve"> only needs the documentation comments and method signatures</w:t>
        </w:r>
        <w:del w:id="1095" w:author="Dennis Homann" w:date="2011-08-18T22:49:00Z">
          <w:r w:rsidDel="00EF22B0">
            <w:rPr>
              <w:lang w:val="en-US"/>
            </w:rPr>
            <w:delText>,</w:delText>
          </w:r>
        </w:del>
        <w:r>
          <w:rPr>
            <w:lang w:val="en-US"/>
          </w:rPr>
          <w:t xml:space="preserve"> anyway.</w:t>
        </w:r>
      </w:ins>
    </w:p>
    <w:p w:rsidR="00773EA9" w:rsidDel="00131BEC" w:rsidRDefault="009023B7" w:rsidP="00DD6CC4">
      <w:pPr>
        <w:rPr>
          <w:ins w:id="1096" w:author="Frank Wienber" w:date="2011-08-18T22:21:00Z"/>
          <w:del w:id="1097" w:author="Andreas Gawecki" w:date="2011-08-18T15:51:00Z"/>
          <w:lang w:val="en-US"/>
        </w:rPr>
      </w:pPr>
      <w:ins w:id="1098" w:author="Frank Wienber" w:date="2011-08-18T22:22:00Z">
        <w:r>
          <w:rPr>
            <w:lang w:val="en-US"/>
          </w:rPr>
          <w:t xml:space="preserve">While existing Maven integrations of </w:t>
        </w:r>
        <w:proofErr w:type="spellStart"/>
        <w:r>
          <w:rPr>
            <w:lang w:val="en-US"/>
          </w:rPr>
          <w:t>ASDoc</w:t>
        </w:r>
        <w:proofErr w:type="spellEnd"/>
        <w:r>
          <w:rPr>
            <w:lang w:val="en-US"/>
          </w:rPr>
          <w:t xml:space="preserve"> cannot be reused</w:t>
        </w:r>
        <w:del w:id="1099" w:author="Dennis Homann" w:date="2011-08-18T22:50:00Z">
          <w:r w:rsidDel="00EF22B0">
            <w:rPr>
              <w:lang w:val="en-US"/>
            </w:rPr>
            <w:delText>, because</w:delText>
          </w:r>
        </w:del>
      </w:ins>
      <w:ins w:id="1100" w:author="Dennis Homann" w:date="2011-08-18T22:50:00Z">
        <w:r w:rsidR="00EF22B0">
          <w:rPr>
            <w:lang w:val="en-US"/>
          </w:rPr>
          <w:t xml:space="preserve"> as</w:t>
        </w:r>
      </w:ins>
      <w:ins w:id="1101" w:author="Frank Wienber" w:date="2011-08-18T22:22:00Z">
        <w:r>
          <w:rPr>
            <w:lang w:val="en-US"/>
          </w:rPr>
          <w:t xml:space="preserve"> they are fully integrated into the Flex build process, </w:t>
        </w:r>
      </w:ins>
      <w:ins w:id="1102" w:author="Frank Wienber" w:date="2011-08-18T22:24:00Z">
        <w:r>
          <w:rPr>
            <w:lang w:val="en-US"/>
          </w:rPr>
          <w:t>it is feasible</w:t>
        </w:r>
      </w:ins>
      <w:ins w:id="1103" w:author="Frank Wienber" w:date="2011-08-18T22:22:00Z">
        <w:r>
          <w:rPr>
            <w:lang w:val="en-US"/>
          </w:rPr>
          <w:t xml:space="preserve"> to </w:t>
        </w:r>
      </w:ins>
      <w:ins w:id="1104" w:author="Frank Wienber" w:date="2011-08-18T22:23:00Z">
        <w:r>
          <w:rPr>
            <w:lang w:val="en-US"/>
          </w:rPr>
          <w:t xml:space="preserve">call </w:t>
        </w:r>
      </w:ins>
      <w:proofErr w:type="spellStart"/>
      <w:ins w:id="1105" w:author="Frank Wienber" w:date="2011-08-18T22:22:00Z">
        <w:r>
          <w:rPr>
            <w:lang w:val="en-US"/>
          </w:rPr>
          <w:t>ASDoc</w:t>
        </w:r>
        <w:proofErr w:type="spellEnd"/>
        <w:r>
          <w:rPr>
            <w:lang w:val="en-US"/>
          </w:rPr>
          <w:t xml:space="preserve"> </w:t>
        </w:r>
      </w:ins>
      <w:ins w:id="1106" w:author="Frank Wienber" w:date="2011-08-18T22:23:00Z">
        <w:r>
          <w:rPr>
            <w:lang w:val="en-US"/>
          </w:rPr>
          <w:t xml:space="preserve">from </w:t>
        </w:r>
      </w:ins>
      <w:ins w:id="1107" w:author="Frank Wienber" w:date="2011-08-18T22:22:00Z">
        <w:r>
          <w:rPr>
            <w:lang w:val="en-US"/>
          </w:rPr>
          <w:t xml:space="preserve">Maven </w:t>
        </w:r>
      </w:ins>
      <w:ins w:id="1108" w:author="Frank Wienber" w:date="2011-08-18T22:23:00Z">
        <w:r>
          <w:rPr>
            <w:lang w:val="en-US"/>
          </w:rPr>
          <w:t>for Jangaroo sources without a dedicated Maven plugin.</w:t>
        </w:r>
      </w:ins>
      <w:ins w:id="1109" w:author="Frank Wienber" w:date="2011-08-18T22:24:00Z">
        <w:r>
          <w:rPr>
            <w:lang w:val="en-US"/>
          </w:rPr>
          <w:t xml:space="preserve"> </w:t>
        </w:r>
      </w:ins>
      <w:ins w:id="1110" w:author="Frank Wienber" w:date="2011-08-18T22:25:00Z">
        <w:r>
          <w:rPr>
            <w:lang w:val="en-US"/>
          </w:rPr>
          <w:t xml:space="preserve">It is planned to extend the </w:t>
        </w:r>
      </w:ins>
      <w:ins w:id="1111" w:author="Frank Wienber" w:date="2011-08-18T22:24:00Z">
        <w:r>
          <w:rPr>
            <w:lang w:val="en-US"/>
          </w:rPr>
          <w:t xml:space="preserve">Jangaroo Maven plugin to take care of </w:t>
        </w:r>
      </w:ins>
      <w:ins w:id="1112" w:author="Frank Wienber" w:date="2011-08-18T22:25:00Z">
        <w:r>
          <w:rPr>
            <w:lang w:val="en-US"/>
          </w:rPr>
          <w:t>building the documentation</w:t>
        </w:r>
      </w:ins>
      <w:ins w:id="1113" w:author="Frank Wienber" w:date="2011-08-18T22:24:00Z">
        <w:r>
          <w:rPr>
            <w:lang w:val="en-US"/>
          </w:rPr>
          <w:t>, too.</w:t>
        </w:r>
      </w:ins>
    </w:p>
    <w:p w:rsidR="00773EA9" w:rsidRPr="00DD6CC4" w:rsidDel="00773EA9" w:rsidRDefault="00773EA9" w:rsidP="00DD6CC4">
      <w:pPr>
        <w:rPr>
          <w:del w:id="1114" w:author="Frank Wienber" w:date="2011-08-18T22:21:00Z"/>
          <w:lang w:val="en-US"/>
        </w:rPr>
      </w:pPr>
    </w:p>
    <w:p w:rsidR="00DD6CC4" w:rsidRPr="00DD6CC4" w:rsidDel="00773EA9" w:rsidRDefault="00DD6CC4" w:rsidP="00DD6CC4">
      <w:pPr>
        <w:rPr>
          <w:del w:id="1115" w:author="Frank Wienber" w:date="2011-08-18T22:21:00Z"/>
          <w:lang w:val="en-US"/>
        </w:rPr>
      </w:pPr>
      <w:del w:id="1116" w:author="Frank Wienber" w:date="2011-08-18T22:21:00Z">
        <w:r w:rsidRPr="00DD6CC4" w:rsidDel="00773EA9">
          <w:rPr>
            <w:lang w:val="en-US"/>
          </w:rPr>
          <w:delText>Usage</w:delText>
        </w:r>
      </w:del>
    </w:p>
    <w:p w:rsidR="00DD6CC4" w:rsidRPr="00DD6CC4" w:rsidRDefault="00DD6CC4" w:rsidP="00DD6CC4">
      <w:pPr>
        <w:rPr>
          <w:lang w:val="en-US"/>
        </w:rPr>
      </w:pPr>
      <w:del w:id="1117" w:author="Andreas Gawecki" w:date="2011-08-18T15:51:00Z">
        <w:r w:rsidRPr="00DD6CC4" w:rsidDel="00131BEC">
          <w:rPr>
            <w:lang w:val="en-US"/>
          </w:rPr>
          <w:delText>•</w:delText>
        </w:r>
        <w:r w:rsidRPr="00DD6CC4" w:rsidDel="00131BEC">
          <w:rPr>
            <w:lang w:val="en-US"/>
          </w:rPr>
          <w:tab/>
          <w:delText xml:space="preserve">  </w:delText>
        </w:r>
      </w:del>
      <w:del w:id="1118" w:author="Andreas Gawecki" w:date="2011-08-18T16:01:00Z">
        <w:r w:rsidRPr="00DD6CC4" w:rsidDel="00D43478">
          <w:rPr>
            <w:lang w:val="en-US"/>
          </w:rPr>
          <w:delText xml:space="preserve"> </w:delText>
        </w:r>
      </w:del>
      <w:del w:id="1119" w:author="Andreas Gawecki" w:date="2011-08-18T15:51:00Z">
        <w:r w:rsidRPr="00DD6CC4" w:rsidDel="00131BEC">
          <w:rPr>
            <w:lang w:val="en-US"/>
          </w:rPr>
          <w:delText>API wrappers – typed interface to existing JS objects (“native”) - no runtime conversion, just compile-time type information</w:delText>
        </w:r>
      </w:del>
      <w:ins w:id="1120" w:author="Frank Wienber" w:date="2011-08-18T22:01:00Z">
        <w:del w:id="1121" w:author="Andreas Gawecki" w:date="2011-08-18T15:51:00Z">
          <w:r w:rsidR="000F0349" w:rsidDel="00131BEC">
            <w:rPr>
              <w:lang w:val="en-US"/>
            </w:rPr>
            <w:delText xml:space="preserve"> *** Hat eigentlich nicht</w:delText>
          </w:r>
        </w:del>
      </w:ins>
      <w:ins w:id="1122" w:author="Frank Wienber" w:date="2011-08-18T22:02:00Z">
        <w:del w:id="1123" w:author="Andreas Gawecki" w:date="2011-08-18T15:51:00Z">
          <w:r w:rsidR="000F0349" w:rsidDel="00131BEC">
            <w:rPr>
              <w:lang w:val="en-US"/>
            </w:rPr>
            <w:delText xml:space="preserve"> direkt</w:delText>
          </w:r>
        </w:del>
      </w:ins>
      <w:ins w:id="1124" w:author="Frank Wienber" w:date="2011-08-18T22:01:00Z">
        <w:del w:id="1125" w:author="Andreas Gawecki" w:date="2011-08-18T15:51:00Z">
          <w:r w:rsidR="000F0349" w:rsidDel="00131BEC">
            <w:rPr>
              <w:lang w:val="en-US"/>
            </w:rPr>
            <w:delText xml:space="preserve"> mit ASDoc </w:delText>
          </w:r>
        </w:del>
      </w:ins>
      <w:ins w:id="1126" w:author="Frank Wienber" w:date="2011-08-18T22:02:00Z">
        <w:del w:id="1127" w:author="Andreas Gawecki" w:date="2011-08-18T15:51:00Z">
          <w:r w:rsidR="000F0349" w:rsidDel="00131BEC">
            <w:rPr>
              <w:lang w:val="en-US"/>
            </w:rPr>
            <w:delText>zu tun, sondern mehr mit “calling JS from AS”</w:delText>
          </w:r>
        </w:del>
      </w:ins>
      <w:ins w:id="1128" w:author="Frank Wienber" w:date="2011-08-18T22:21:00Z">
        <w:del w:id="1129" w:author="Andreas Gawecki" w:date="2011-08-18T15:51:00Z">
          <w:r w:rsidR="00773EA9" w:rsidDel="00131BEC">
            <w:rPr>
              <w:lang w:val="en-US"/>
            </w:rPr>
            <w:delText xml:space="preserve"> – können wir auch weglassen. </w:delText>
          </w:r>
        </w:del>
      </w:ins>
      <w:ins w:id="1130" w:author="Frank Wienber" w:date="2011-08-18T22:08:00Z">
        <w:del w:id="1131" w:author="Andreas Gawecki" w:date="2011-08-18T15:51:00Z">
          <w:r w:rsidR="00613CDE" w:rsidDel="00131BEC">
            <w:rPr>
              <w:lang w:val="en-US"/>
            </w:rPr>
            <w:delText>***</w:delText>
          </w:r>
        </w:del>
      </w:ins>
    </w:p>
    <w:p w:rsidR="00DD6CC4" w:rsidRPr="00DD6CC4" w:rsidRDefault="00DD6CC4" w:rsidP="00DD6CC4">
      <w:pPr>
        <w:pStyle w:val="berschrift1"/>
        <w:rPr>
          <w:lang w:val="en-US"/>
        </w:rPr>
      </w:pPr>
      <w:r w:rsidRPr="00DD6CC4">
        <w:rPr>
          <w:lang w:val="en-US"/>
        </w:rPr>
        <w:t>Related Work</w:t>
      </w:r>
    </w:p>
    <w:p w:rsidR="00FF4F70" w:rsidRDefault="00DD6CC4">
      <w:pPr>
        <w:rPr>
          <w:ins w:id="1132" w:author="Andreas Gawecki" w:date="2011-08-18T15:31:00Z"/>
          <w:lang w:val="en-US"/>
        </w:rPr>
      </w:pPr>
      <w:r w:rsidRPr="00DD6CC4">
        <w:rPr>
          <w:lang w:val="en-US"/>
        </w:rPr>
        <w:t>There are a number of other projects providing support of high-level language within the browser. Roughly, these might be classified by the high-level language chosen (e.g. Java, C#, ActionScript3), and by the way it is implemented (either by a browser plug-in</w:t>
      </w:r>
      <w:ins w:id="1133" w:author="Dennis Homann" w:date="2011-08-18T22:50:00Z">
        <w:r w:rsidR="00EF22B0">
          <w:rPr>
            <w:lang w:val="en-US"/>
          </w:rPr>
          <w:t xml:space="preserve"> or</w:t>
        </w:r>
      </w:ins>
      <w:del w:id="1134" w:author="Dennis Homann" w:date="2011-08-18T22:50:00Z">
        <w:r w:rsidRPr="00DD6CC4" w:rsidDel="00EF22B0">
          <w:rPr>
            <w:lang w:val="en-US"/>
          </w:rPr>
          <w:delText>,</w:delText>
        </w:r>
      </w:del>
      <w:r w:rsidRPr="00DD6CC4">
        <w:rPr>
          <w:lang w:val="en-US"/>
        </w:rPr>
        <w:t xml:space="preserve"> by translating to JavaScript</w:t>
      </w:r>
      <w:ins w:id="1135" w:author="Andreas Gawecki" w:date="2011-08-18T15:38:00Z">
        <w:r w:rsidR="00013969">
          <w:rPr>
            <w:lang w:val="en-US"/>
          </w:rPr>
          <w:t>)</w:t>
        </w:r>
      </w:ins>
      <w:ins w:id="1136" w:author="Andreas Gawecki" w:date="2011-08-18T15:39:00Z">
        <w:r w:rsidR="00013969">
          <w:rPr>
            <w:lang w:val="en-US"/>
          </w:rPr>
          <w:t xml:space="preserve">. </w:t>
        </w:r>
      </w:ins>
      <w:del w:id="1137" w:author="Andreas Gawecki" w:date="2011-08-18T15:32:00Z">
        <w:r w:rsidRPr="00DD6CC4" w:rsidDel="00D70786">
          <w:rPr>
            <w:lang w:val="en-US"/>
          </w:rPr>
          <w:delText>, or by using JavaScript to interpret byte code)</w:delText>
        </w:r>
      </w:del>
      <w:del w:id="1138" w:author="Andreas Gawecki" w:date="2011-08-18T15:46:00Z">
        <w:r w:rsidRPr="00DD6CC4" w:rsidDel="001973E1">
          <w:rPr>
            <w:lang w:val="en-US"/>
          </w:rPr>
          <w:delText>.</w:delText>
        </w:r>
      </w:del>
      <w:ins w:id="1139" w:author="Frank Wienber" w:date="2011-08-18T22:09:00Z">
        <w:del w:id="1140" w:author="Andreas Gawecki" w:date="2011-08-18T15:46:00Z">
          <w:r w:rsidR="00613CDE" w:rsidDel="001973E1">
            <w:rPr>
              <w:lang w:val="en-US"/>
            </w:rPr>
            <w:delText xml:space="preserve"> </w:delText>
          </w:r>
        </w:del>
      </w:ins>
      <w:ins w:id="1141" w:author="Andreas Gawecki" w:date="2011-08-18T16:41:00Z">
        <w:r w:rsidR="0061292A">
          <w:rPr>
            <w:lang w:val="en-US"/>
          </w:rPr>
          <w:t xml:space="preserve">The following table summarizes the approaches </w:t>
        </w:r>
        <w:r w:rsidR="00A97B55">
          <w:rPr>
            <w:lang w:val="en-US"/>
          </w:rPr>
          <w:t xml:space="preserve">we are aware of </w:t>
        </w:r>
        <w:r w:rsidR="0061292A">
          <w:rPr>
            <w:lang w:val="en-US"/>
          </w:rPr>
          <w:t>within this solution space</w:t>
        </w:r>
      </w:ins>
      <w:ins w:id="1142" w:author="Andreas Gawecki" w:date="2011-08-18T16:42:00Z">
        <w:r w:rsidR="00A97B55">
          <w:rPr>
            <w:lang w:val="en-US"/>
          </w:rPr>
          <w:t>.</w:t>
        </w:r>
      </w:ins>
    </w:p>
    <w:p w:rsidR="00000000" w:rsidRDefault="001921B6">
      <w:pPr>
        <w:keepNext/>
        <w:jc w:val="center"/>
        <w:rPr>
          <w:ins w:id="1143" w:author="Andreas Gawecki" w:date="2011-08-18T15:36:00Z"/>
        </w:rPr>
        <w:pPrChange w:id="1144" w:author="Andreas Gawecki" w:date="2011-08-18T15:36:00Z">
          <w:pPr>
            <w:jc w:val="center"/>
          </w:pPr>
        </w:pPrChange>
      </w:pPr>
      <w:ins w:id="1145" w:author="Andreas Gawecki" w:date="2011-08-18T15:32:00Z">
        <w:r>
          <w:rPr>
            <w:noProof/>
            <w:lang w:eastAsia="de-DE"/>
          </w:rPr>
          <w:lastRenderedPageBreak/>
          <w:drawing>
            <wp:inline distT="0" distB="0" distL="0" distR="0">
              <wp:extent cx="4860638" cy="2304410"/>
              <wp:effectExtent l="19050" t="0" r="0" b="0"/>
              <wp:docPr id="1" name="Grafik 0" descr="Technology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ology Matrix.PNG"/>
                      <pic:cNvPicPr/>
                    </pic:nvPicPr>
                    <pic:blipFill>
                      <a:blip r:embed="rId9" cstate="print"/>
                      <a:stretch>
                        <a:fillRect/>
                      </a:stretch>
                    </pic:blipFill>
                    <pic:spPr>
                      <a:xfrm>
                        <a:off x="0" y="0"/>
                        <a:ext cx="4866295" cy="2307092"/>
                      </a:xfrm>
                      <a:prstGeom prst="rect">
                        <a:avLst/>
                      </a:prstGeom>
                    </pic:spPr>
                  </pic:pic>
                </a:graphicData>
              </a:graphic>
            </wp:inline>
          </w:drawing>
        </w:r>
      </w:ins>
    </w:p>
    <w:p w:rsidR="00000000" w:rsidRDefault="003B7A38">
      <w:pPr>
        <w:jc w:val="center"/>
        <w:rPr>
          <w:del w:id="1146" w:author="Andreas Gawecki" w:date="2011-08-18T15:37:00Z"/>
          <w:lang w:val="en-US"/>
        </w:rPr>
        <w:pPrChange w:id="1147" w:author="Andreas Gawecki" w:date="2011-08-18T15:32:00Z">
          <w:pPr/>
        </w:pPrChange>
      </w:pPr>
      <w:ins w:id="1148" w:author="Frank Wienber" w:date="2011-08-18T22:09:00Z">
        <w:del w:id="1149" w:author="Andreas Gawecki" w:date="2011-08-18T15:31:00Z">
          <w:r>
            <w:rPr>
              <w:lang w:val="en-US"/>
            </w:rPr>
            <w:delText xml:space="preserve">*** </w:delText>
          </w:r>
        </w:del>
      </w:ins>
      <w:ins w:id="1150" w:author="Frank Wienber" w:date="2011-08-18T22:10:00Z">
        <w:del w:id="1151" w:author="Andreas Gawecki" w:date="2011-08-18T15:31:00Z">
          <w:r w:rsidR="0067353E" w:rsidRPr="0067353E">
            <w:rPr>
              <w:lang w:val="en-US"/>
              <w:rPrChange w:id="1152" w:author="Andreas Gawecki" w:date="2011-08-18T15:31:00Z">
                <w:rPr/>
              </w:rPrChange>
            </w:rPr>
            <w:delText xml:space="preserve">TODO: </w:delText>
          </w:r>
        </w:del>
      </w:ins>
      <w:ins w:id="1153" w:author="Frank Wienber" w:date="2011-08-18T22:09:00Z">
        <w:del w:id="1154" w:author="Andreas Gawecki" w:date="2011-08-18T15:31:00Z">
          <w:r>
            <w:rPr>
              <w:lang w:val="en-US"/>
            </w:rPr>
            <w:delText>Die Byte-Code-Interpreter</w:delText>
          </w:r>
        </w:del>
      </w:ins>
      <w:ins w:id="1155" w:author="Frank Wienber" w:date="2011-08-18T22:10:00Z">
        <w:del w:id="1156" w:author="Andreas Gawecki" w:date="2011-08-18T15:31:00Z">
          <w:r>
            <w:rPr>
              <w:lang w:val="en-US"/>
            </w:rPr>
            <w:delText xml:space="preserve">-Kategorie ist neu und noch nicht auf der Folie, sollte aber </w:delText>
          </w:r>
          <w:r w:rsidR="0067353E" w:rsidRPr="0067353E">
            <w:rPr>
              <w:lang w:val="en-US"/>
              <w:rPrChange w:id="1157" w:author="Andreas Gawecki" w:date="2011-08-18T15:31:00Z">
                <w:rPr/>
              </w:rPrChange>
            </w:rPr>
            <w:delText xml:space="preserve">wegen Swiffy </w:delText>
          </w:r>
          <w:r>
            <w:rPr>
              <w:lang w:val="en-US"/>
            </w:rPr>
            <w:delText>erwähnt</w:delText>
          </w:r>
          <w:r w:rsidR="0067353E" w:rsidRPr="0067353E">
            <w:rPr>
              <w:lang w:val="en-US"/>
              <w:rPrChange w:id="1158" w:author="Andreas Gawecki" w:date="2011-08-18T15:31:00Z">
                <w:rPr/>
              </w:rPrChange>
            </w:rPr>
            <w:delText xml:space="preserve"> werden! ***</w:delText>
          </w:r>
        </w:del>
      </w:ins>
    </w:p>
    <w:p w:rsidR="00000000" w:rsidRDefault="001921B6">
      <w:pPr>
        <w:jc w:val="center"/>
        <w:rPr>
          <w:del w:id="1159" w:author="Andreas Gawecki" w:date="2011-08-18T15:31:00Z"/>
          <w:lang w:val="en-US"/>
        </w:rPr>
        <w:pPrChange w:id="1160" w:author="Andreas Gawecki" w:date="2011-08-18T15:37:00Z">
          <w:pPr/>
        </w:pPrChange>
      </w:pPr>
    </w:p>
    <w:p w:rsidR="00DD6CC4" w:rsidRPr="00DD6CC4" w:rsidDel="00F76BEC" w:rsidRDefault="00DD6CC4" w:rsidP="00DD6CC4">
      <w:pPr>
        <w:rPr>
          <w:del w:id="1161" w:author="Andreas Gawecki" w:date="2011-08-18T15:10:00Z"/>
          <w:lang w:val="en-US"/>
        </w:rPr>
      </w:pPr>
      <w:del w:id="1162" w:author="Andreas Gawecki" w:date="2011-08-18T15:10:00Z">
        <w:r w:rsidRPr="00DD6CC4" w:rsidDel="00F76BEC">
          <w:rPr>
            <w:lang w:val="en-US"/>
          </w:rPr>
          <w:delText>[figure from slide 12 Jangaroo-Flash-Coders-NY)</w:delText>
        </w:r>
      </w:del>
    </w:p>
    <w:p w:rsidR="00DD6CC4" w:rsidRPr="00DD6CC4" w:rsidDel="00F76BEC" w:rsidRDefault="00DD6CC4" w:rsidP="00DD6CC4">
      <w:pPr>
        <w:rPr>
          <w:del w:id="1163" w:author="Andreas Gawecki" w:date="2011-08-18T15:10:00Z"/>
          <w:lang w:val="en-US"/>
        </w:rPr>
      </w:pPr>
    </w:p>
    <w:p w:rsidR="00DD6CC4" w:rsidRPr="00DD6CC4" w:rsidRDefault="00DD6CC4" w:rsidP="00DD6CC4">
      <w:pPr>
        <w:rPr>
          <w:lang w:val="en-US"/>
        </w:rPr>
      </w:pPr>
      <w:r w:rsidRPr="00DD6CC4">
        <w:rPr>
          <w:lang w:val="en-US"/>
        </w:rPr>
        <w:t xml:space="preserve">The fact that ActionScript 3 is actually a superset of JavaScript is </w:t>
      </w:r>
      <w:del w:id="1164" w:author="Andreas Gawecki" w:date="2011-08-16T17:23:00Z">
        <w:r w:rsidRPr="00DD6CC4" w:rsidDel="00C91523">
          <w:rPr>
            <w:lang w:val="en-US"/>
          </w:rPr>
          <w:delText xml:space="preserve">is </w:delText>
        </w:r>
      </w:del>
      <w:r w:rsidRPr="00DD6CC4">
        <w:rPr>
          <w:lang w:val="en-US"/>
        </w:rPr>
        <w:t>a big advantage compared to other tools which target a different high level language like Java or C#. Here, the high level language is semantically so far away from JavaScript that either a browser plug-in is needed</w:t>
      </w:r>
      <w:ins w:id="1165" w:author="Andreas Gawecki" w:date="2011-08-18T14:57:00Z">
        <w:r w:rsidR="00F94FC9">
          <w:rPr>
            <w:lang w:val="en-US"/>
          </w:rPr>
          <w:t xml:space="preserve"> (</w:t>
        </w:r>
      </w:ins>
      <w:del w:id="1166" w:author="Andreas Gawecki" w:date="2011-08-18T14:58:00Z">
        <w:r w:rsidRPr="00DD6CC4" w:rsidDel="00F94FC9">
          <w:rPr>
            <w:lang w:val="en-US"/>
          </w:rPr>
          <w:delText xml:space="preserve">, </w:delText>
        </w:r>
      </w:del>
      <w:r w:rsidRPr="00DD6CC4">
        <w:rPr>
          <w:lang w:val="en-US"/>
        </w:rPr>
        <w:t xml:space="preserve">providing a dedicated virtual machine for </w:t>
      </w:r>
      <w:del w:id="1167" w:author="Andreas Gawecki" w:date="2011-08-18T14:57:00Z">
        <w:r w:rsidRPr="00DD6CC4" w:rsidDel="00F94FC9">
          <w:rPr>
            <w:lang w:val="en-US"/>
          </w:rPr>
          <w:delText>execution,</w:delText>
        </w:r>
      </w:del>
      <w:ins w:id="1168" w:author="Andreas Gawecki" w:date="2011-08-18T14:57:00Z">
        <w:r w:rsidR="00F94FC9" w:rsidRPr="00DD6CC4">
          <w:rPr>
            <w:lang w:val="en-US"/>
          </w:rPr>
          <w:t>execution</w:t>
        </w:r>
      </w:ins>
      <w:ins w:id="1169" w:author="Andreas Gawecki" w:date="2011-08-18T14:58:00Z">
        <w:r w:rsidR="00F94FC9">
          <w:rPr>
            <w:lang w:val="en-US"/>
          </w:rPr>
          <w:t>)</w:t>
        </w:r>
      </w:ins>
      <w:ins w:id="1170" w:author="Andreas Gawecki" w:date="2011-08-18T14:57:00Z">
        <w:r w:rsidR="00F94FC9">
          <w:rPr>
            <w:lang w:val="en-US"/>
          </w:rPr>
          <w:t>,</w:t>
        </w:r>
      </w:ins>
      <w:r w:rsidRPr="00DD6CC4">
        <w:rPr>
          <w:lang w:val="en-US"/>
        </w:rPr>
        <w:t xml:space="preserve"> or </w:t>
      </w:r>
      <w:del w:id="1171" w:author="Dennis Homann" w:date="2011-08-18T22:51:00Z">
        <w:r w:rsidRPr="00DD6CC4" w:rsidDel="00EF22B0">
          <w:rPr>
            <w:lang w:val="en-US"/>
          </w:rPr>
          <w:delText xml:space="preserve">so cryptic </w:delText>
        </w:r>
      </w:del>
      <w:r w:rsidRPr="00DD6CC4">
        <w:rPr>
          <w:lang w:val="en-US"/>
        </w:rPr>
        <w:t xml:space="preserve">JavaScript code is generated </w:t>
      </w:r>
      <w:ins w:id="1172" w:author="Dennis Homann" w:date="2011-08-18T22:51:00Z">
        <w:r w:rsidR="00EF22B0" w:rsidRPr="00DD6CC4">
          <w:rPr>
            <w:lang w:val="en-US"/>
          </w:rPr>
          <w:t xml:space="preserve">so cryptic </w:t>
        </w:r>
      </w:ins>
      <w:r w:rsidRPr="00DD6CC4">
        <w:rPr>
          <w:lang w:val="en-US"/>
        </w:rPr>
        <w:t xml:space="preserve">that it can only be debugged effectively when using </w:t>
      </w:r>
      <w:del w:id="1173" w:author="Dennis Homann" w:date="2011-08-18T22:51:00Z">
        <w:r w:rsidRPr="00DD6CC4" w:rsidDel="00EF22B0">
          <w:rPr>
            <w:lang w:val="en-US"/>
          </w:rPr>
          <w:delText xml:space="preserve">special, </w:delText>
        </w:r>
      </w:del>
      <w:r w:rsidRPr="00DD6CC4">
        <w:rPr>
          <w:lang w:val="en-US"/>
        </w:rPr>
        <w:t>proprietary tools. Also, the semantic gap between the high level language and JavaScript is so wide that only a quite restricted subset of the high level language can be supported if translating to JavaScript</w:t>
      </w:r>
      <w:del w:id="1174" w:author="Andreas Gawecki" w:date="2011-08-19T10:31:00Z">
        <w:r w:rsidRPr="00DD6CC4" w:rsidDel="00E6557F">
          <w:rPr>
            <w:lang w:val="en-US"/>
          </w:rPr>
          <w:delText xml:space="preserve"> [cite GWT client side language restrictions]</w:delText>
        </w:r>
      </w:del>
      <w:r w:rsidRPr="00DD6CC4">
        <w:rPr>
          <w:lang w:val="en-US"/>
        </w:rPr>
        <w:t xml:space="preserve">. Last but not least, the more the source language differs from JavaScript, the more likely </w:t>
      </w:r>
      <w:del w:id="1175" w:author="Dennis Homann" w:date="2011-08-18T22:51:00Z">
        <w:r w:rsidRPr="00DD6CC4" w:rsidDel="00EF22B0">
          <w:rPr>
            <w:lang w:val="en-US"/>
          </w:rPr>
          <w:delText xml:space="preserve">is </w:delText>
        </w:r>
      </w:del>
      <w:r w:rsidRPr="00DD6CC4">
        <w:rPr>
          <w:lang w:val="en-US"/>
        </w:rPr>
        <w:t xml:space="preserve">it </w:t>
      </w:r>
      <w:ins w:id="1176" w:author="Dennis Homann" w:date="2011-08-18T22:51:00Z">
        <w:r w:rsidR="00EF22B0">
          <w:rPr>
            <w:lang w:val="en-US"/>
          </w:rPr>
          <w:t xml:space="preserve">is </w:t>
        </w:r>
      </w:ins>
      <w:r w:rsidRPr="00DD6CC4">
        <w:rPr>
          <w:lang w:val="en-US"/>
        </w:rPr>
        <w:t>that compilation results in inefficient, bloated code that does not use the strengths of JavaScript.</w:t>
      </w:r>
    </w:p>
    <w:p w:rsidR="00DD6CC4" w:rsidRPr="00DD6CC4" w:rsidRDefault="00DD6CC4" w:rsidP="00DD6CC4">
      <w:pPr>
        <w:rPr>
          <w:lang w:val="en-US"/>
        </w:rPr>
      </w:pPr>
      <w:r w:rsidRPr="00DD6CC4">
        <w:rPr>
          <w:lang w:val="en-US"/>
        </w:rPr>
        <w:t>Representatives of</w:t>
      </w:r>
      <w:ins w:id="1177" w:author="Andreas Gawecki" w:date="2011-08-18T15:41:00Z">
        <w:r w:rsidR="00B94A8C">
          <w:rPr>
            <w:lang w:val="en-US"/>
          </w:rPr>
          <w:t xml:space="preserve"> another</w:t>
        </w:r>
      </w:ins>
      <w:del w:id="1178" w:author="Andreas Gawecki" w:date="2011-08-18T15:41:00Z">
        <w:r w:rsidRPr="00DD6CC4" w:rsidDel="00B94A8C">
          <w:rPr>
            <w:lang w:val="en-US"/>
          </w:rPr>
          <w:delText xml:space="preserve"> </w:delText>
        </w:r>
      </w:del>
      <w:del w:id="1179" w:author="Andreas Gawecki" w:date="2011-08-18T15:37:00Z">
        <w:r w:rsidRPr="00DD6CC4" w:rsidDel="00013969">
          <w:rPr>
            <w:lang w:val="en-US"/>
          </w:rPr>
          <w:delText xml:space="preserve">the </w:delText>
        </w:r>
      </w:del>
      <w:del w:id="1180" w:author="Andreas Gawecki" w:date="2011-08-18T15:40:00Z">
        <w:r w:rsidRPr="00DD6CC4" w:rsidDel="00013969">
          <w:rPr>
            <w:lang w:val="en-US"/>
          </w:rPr>
          <w:delText xml:space="preserve">third </w:delText>
        </w:r>
      </w:del>
      <w:ins w:id="1181" w:author="Andreas Gawecki" w:date="2011-08-18T15:40:00Z">
        <w:r w:rsidR="00013969">
          <w:rPr>
            <w:lang w:val="en-US"/>
          </w:rPr>
          <w:t xml:space="preserve"> </w:t>
        </w:r>
      </w:ins>
      <w:r w:rsidRPr="00DD6CC4">
        <w:rPr>
          <w:lang w:val="en-US"/>
        </w:rPr>
        <w:t xml:space="preserve">approach consist of a virtual machines implemented in JavaScript, interpreting the same byte code as their plug-in relatives. As of today, Google's </w:t>
      </w:r>
      <w:proofErr w:type="spellStart"/>
      <w:r w:rsidRPr="00DD6CC4">
        <w:rPr>
          <w:lang w:val="en-US"/>
        </w:rPr>
        <w:t>Swiffy</w:t>
      </w:r>
      <w:proofErr w:type="spellEnd"/>
      <w:customXmlInsRangeStart w:id="1182" w:author="Andreas Gawecki" w:date="2011-08-18T17:31:00Z"/>
      <w:sdt>
        <w:sdtPr>
          <w:rPr>
            <w:lang w:val="en-US"/>
          </w:rPr>
          <w:id w:val="19069242"/>
          <w:citation/>
        </w:sdtPr>
        <w:sdtContent>
          <w:customXmlInsRangeEnd w:id="1182"/>
          <w:ins w:id="1183" w:author="Andreas Gawecki" w:date="2011-08-19T10:44:00Z">
            <w:r w:rsidR="0067353E">
              <w:rPr>
                <w:lang w:val="en-US"/>
              </w:rPr>
              <w:fldChar w:fldCharType="begin"/>
            </w:r>
            <w:r w:rsidR="0067353E" w:rsidRPr="0067353E">
              <w:rPr>
                <w:lang w:val="en-US"/>
                <w:rPrChange w:id="1184" w:author="Andreas Gawecki" w:date="2011-08-19T10:47:00Z">
                  <w:rPr/>
                </w:rPrChange>
              </w:rPr>
              <w:instrText xml:space="preserve"> CITATION Goo \l 1031  </w:instrText>
            </w:r>
          </w:ins>
          <w:r w:rsidR="0067353E">
            <w:rPr>
              <w:lang w:val="en-US"/>
            </w:rPr>
            <w:fldChar w:fldCharType="separate"/>
          </w:r>
          <w:r w:rsidR="007E0DA3">
            <w:rPr>
              <w:noProof/>
              <w:lang w:val="en-US"/>
            </w:rPr>
            <w:t xml:space="preserve"> </w:t>
          </w:r>
          <w:r w:rsidR="007E0DA3" w:rsidRPr="007E0DA3">
            <w:rPr>
              <w:noProof/>
              <w:lang w:val="en-US"/>
            </w:rPr>
            <w:t>[27]</w:t>
          </w:r>
          <w:ins w:id="1185" w:author="Andreas Gawecki" w:date="2011-08-19T10:44:00Z">
            <w:r w:rsidR="0067353E">
              <w:rPr>
                <w:lang w:val="en-US"/>
              </w:rPr>
              <w:fldChar w:fldCharType="end"/>
            </w:r>
          </w:ins>
          <w:customXmlInsRangeStart w:id="1186" w:author="Andreas Gawecki" w:date="2011-08-18T17:31:00Z"/>
        </w:sdtContent>
      </w:sdt>
      <w:customXmlInsRangeEnd w:id="1186"/>
      <w:ins w:id="1187" w:author="Frank Wienber" w:date="2011-08-16T23:28:00Z">
        <w:del w:id="1188" w:author="Andreas Gawecki" w:date="2011-08-18T17:31:00Z">
          <w:r w:rsidR="00AA5A86" w:rsidDel="00D64AF5">
            <w:rPr>
              <w:rStyle w:val="Endnotenzeichen"/>
              <w:lang w:val="en-US"/>
            </w:rPr>
            <w:endnoteReference w:id="16"/>
          </w:r>
        </w:del>
      </w:ins>
      <w:del w:id="1201" w:author="Frank Wienber" w:date="2011-08-16T23:27:00Z">
        <w:r w:rsidRPr="00DD6CC4" w:rsidDel="00AA5A86">
          <w:rPr>
            <w:lang w:val="en-US"/>
          </w:rPr>
          <w:delText xml:space="preserve"> (***Referenz***)</w:delText>
        </w:r>
      </w:del>
      <w:r w:rsidRPr="00DD6CC4">
        <w:rPr>
          <w:lang w:val="en-US"/>
        </w:rPr>
        <w:t xml:space="preserve"> and Gordon</w:t>
      </w:r>
      <w:customXmlInsRangeStart w:id="1202" w:author="Andreas Gawecki" w:date="2011-08-18T17:32:00Z"/>
      <w:sdt>
        <w:sdtPr>
          <w:rPr>
            <w:lang w:val="en-US"/>
          </w:rPr>
          <w:id w:val="19069243"/>
          <w:citation/>
        </w:sdtPr>
        <w:sdtContent>
          <w:customXmlInsRangeEnd w:id="1202"/>
          <w:ins w:id="1203" w:author="Andreas Gawecki" w:date="2011-08-18T17:32:00Z">
            <w:r w:rsidR="0067353E">
              <w:rPr>
                <w:lang w:val="en-US"/>
              </w:rPr>
              <w:fldChar w:fldCharType="begin"/>
            </w:r>
            <w:r w:rsidR="0067353E" w:rsidRPr="0067353E">
              <w:rPr>
                <w:lang w:val="en-US"/>
                <w:rPrChange w:id="1204" w:author="Andreas Gawecki" w:date="2011-08-18T17:32:00Z">
                  <w:rPr/>
                </w:rPrChange>
              </w:rPr>
              <w:instrText xml:space="preserve"> CITATION Gor \l 1031 </w:instrText>
            </w:r>
          </w:ins>
          <w:r w:rsidR="0067353E">
            <w:rPr>
              <w:lang w:val="en-US"/>
            </w:rPr>
            <w:fldChar w:fldCharType="separate"/>
          </w:r>
          <w:r w:rsidR="007E0DA3">
            <w:rPr>
              <w:noProof/>
              <w:lang w:val="en-US"/>
            </w:rPr>
            <w:t xml:space="preserve"> </w:t>
          </w:r>
          <w:r w:rsidR="007E0DA3" w:rsidRPr="007E0DA3">
            <w:rPr>
              <w:noProof/>
              <w:lang w:val="en-US"/>
            </w:rPr>
            <w:t>[28]</w:t>
          </w:r>
          <w:ins w:id="1205" w:author="Andreas Gawecki" w:date="2011-08-18T17:32:00Z">
            <w:r w:rsidR="0067353E">
              <w:rPr>
                <w:lang w:val="en-US"/>
              </w:rPr>
              <w:fldChar w:fldCharType="end"/>
            </w:r>
          </w:ins>
          <w:customXmlInsRangeStart w:id="1206" w:author="Andreas Gawecki" w:date="2011-08-18T17:32:00Z"/>
        </w:sdtContent>
      </w:sdt>
      <w:customXmlInsRangeEnd w:id="1206"/>
      <w:ins w:id="1207" w:author="Frank Wienber" w:date="2011-08-16T23:28:00Z">
        <w:del w:id="1208" w:author="Andreas Gawecki" w:date="2011-08-18T17:32:00Z">
          <w:r w:rsidR="00AA5A86" w:rsidDel="00D64AF5">
            <w:rPr>
              <w:rStyle w:val="Endnotenzeichen"/>
              <w:lang w:val="en-US"/>
            </w:rPr>
            <w:endnoteReference w:id="17"/>
          </w:r>
        </w:del>
      </w:ins>
      <w:del w:id="1221" w:author="Frank Wienber" w:date="2011-08-16T23:28:00Z">
        <w:r w:rsidRPr="00DD6CC4" w:rsidDel="00AA5A86">
          <w:rPr>
            <w:lang w:val="en-US"/>
          </w:rPr>
          <w:delText xml:space="preserve"> (***Referenz***)</w:delText>
        </w:r>
      </w:del>
      <w:r w:rsidRPr="00DD6CC4">
        <w:rPr>
          <w:lang w:val="en-US"/>
        </w:rPr>
        <w:t xml:space="preserve"> simulate only a very old and limited version of the Flash player virtual machine (</w:t>
      </w:r>
      <w:del w:id="1222" w:author="Frank Wienber" w:date="2011-08-19T12:09:00Z">
        <w:r w:rsidR="00AF66BE" w:rsidRPr="00E22F18">
          <w:rPr>
            <w:lang w:val="en-US"/>
          </w:rPr>
          <w:delText xml:space="preserve">version </w:delText>
        </w:r>
      </w:del>
      <w:ins w:id="1223" w:author="Frank Wienber" w:date="2011-08-19T12:09:00Z">
        <w:r w:rsidR="00AF66BE" w:rsidRPr="00E22F18">
          <w:rPr>
            <w:lang w:val="en-US"/>
          </w:rPr>
          <w:t>version</w:t>
        </w:r>
        <w:r w:rsidR="0067353E" w:rsidRPr="0067353E">
          <w:rPr>
            <w:lang w:val="en-US"/>
            <w:rPrChange w:id="1224" w:author="Andreas Gawecki" w:date="2011-08-19T09:56:00Z">
              <w:rPr/>
            </w:rPrChange>
          </w:rPr>
          <w:t> </w:t>
        </w:r>
      </w:ins>
      <w:r w:rsidR="00AF66BE" w:rsidRPr="00E22F18">
        <w:rPr>
          <w:lang w:val="en-US"/>
        </w:rPr>
        <w:t>8</w:t>
      </w:r>
      <w:r w:rsidRPr="00DD6CC4">
        <w:rPr>
          <w:lang w:val="en-US"/>
        </w:rPr>
        <w:t>).</w:t>
      </w:r>
      <w:ins w:id="1225" w:author="Andreas Gawecki" w:date="2011-08-18T16:43:00Z">
        <w:r w:rsidR="00A97B55">
          <w:rPr>
            <w:lang w:val="en-US"/>
          </w:rPr>
          <w:t xml:space="preserve"> </w:t>
        </w:r>
      </w:ins>
    </w:p>
    <w:p w:rsidR="00DD6CC4" w:rsidRPr="00DD6CC4" w:rsidRDefault="00DD6CC4" w:rsidP="00DD6CC4">
      <w:pPr>
        <w:rPr>
          <w:lang w:val="en-US"/>
        </w:rPr>
      </w:pPr>
      <w:r w:rsidRPr="00DD6CC4">
        <w:rPr>
          <w:lang w:val="en-US"/>
        </w:rPr>
        <w:t>Mascara</w:t>
      </w:r>
      <w:customXmlInsRangeStart w:id="1226" w:author="Andreas Gawecki" w:date="2011-08-18T17:32:00Z"/>
      <w:sdt>
        <w:sdtPr>
          <w:rPr>
            <w:lang w:val="en-US"/>
          </w:rPr>
          <w:id w:val="19069244"/>
          <w:citation/>
        </w:sdtPr>
        <w:sdtContent>
          <w:customXmlInsRangeEnd w:id="1226"/>
          <w:ins w:id="1227" w:author="Andreas Gawecki" w:date="2011-08-19T10:46:00Z">
            <w:r w:rsidR="0067353E">
              <w:rPr>
                <w:lang w:val="en-US"/>
              </w:rPr>
              <w:fldChar w:fldCharType="begin"/>
            </w:r>
            <w:r w:rsidR="0067353E" w:rsidRPr="0067353E">
              <w:rPr>
                <w:lang w:val="en-US"/>
                <w:rPrChange w:id="1228" w:author="Andreas Gawecki" w:date="2011-08-19T10:47:00Z">
                  <w:rPr/>
                </w:rPrChange>
              </w:rPr>
              <w:instrText xml:space="preserve"> CITATION Mas \l 1031  </w:instrText>
            </w:r>
          </w:ins>
          <w:r w:rsidR="0067353E">
            <w:rPr>
              <w:lang w:val="en-US"/>
            </w:rPr>
            <w:fldChar w:fldCharType="separate"/>
          </w:r>
          <w:r w:rsidR="007E0DA3">
            <w:rPr>
              <w:noProof/>
              <w:lang w:val="en-US"/>
            </w:rPr>
            <w:t xml:space="preserve"> </w:t>
          </w:r>
          <w:r w:rsidR="007E0DA3" w:rsidRPr="007E0DA3">
            <w:rPr>
              <w:noProof/>
              <w:lang w:val="en-US"/>
            </w:rPr>
            <w:t>[29]</w:t>
          </w:r>
          <w:ins w:id="1229" w:author="Andreas Gawecki" w:date="2011-08-19T10:46:00Z">
            <w:r w:rsidR="0067353E">
              <w:rPr>
                <w:lang w:val="en-US"/>
              </w:rPr>
              <w:fldChar w:fldCharType="end"/>
            </w:r>
          </w:ins>
          <w:customXmlInsRangeStart w:id="1230" w:author="Andreas Gawecki" w:date="2011-08-18T17:32:00Z"/>
        </w:sdtContent>
      </w:sdt>
      <w:customXmlInsRangeEnd w:id="1230"/>
      <w:ins w:id="1231" w:author="Frank Wienber" w:date="2011-08-16T23:29:00Z">
        <w:del w:id="1232" w:author="Andreas Gawecki" w:date="2011-08-18T17:32:00Z">
          <w:r w:rsidR="00AA5A86" w:rsidDel="00D64AF5">
            <w:rPr>
              <w:rStyle w:val="Endnotenzeichen"/>
              <w:lang w:val="en-US"/>
            </w:rPr>
            <w:endnoteReference w:id="18"/>
          </w:r>
        </w:del>
      </w:ins>
      <w:del w:id="1248" w:author="Frank Wienber" w:date="2011-08-16T23:29:00Z">
        <w:r w:rsidRPr="00DD6CC4" w:rsidDel="00AA5A86">
          <w:rPr>
            <w:lang w:val="en-US"/>
          </w:rPr>
          <w:delText xml:space="preserve"> (***Referenz***)</w:delText>
        </w:r>
      </w:del>
      <w:r w:rsidRPr="00DD6CC4">
        <w:rPr>
          <w:lang w:val="en-US"/>
        </w:rPr>
        <w:t xml:space="preserve"> and </w:t>
      </w:r>
      <w:proofErr w:type="spellStart"/>
      <w:r w:rsidRPr="00DD6CC4">
        <w:rPr>
          <w:lang w:val="en-US"/>
        </w:rPr>
        <w:t>HaXe</w:t>
      </w:r>
      <w:proofErr w:type="spellEnd"/>
      <w:customXmlInsRangeStart w:id="1249" w:author="Andreas Gawecki" w:date="2011-08-18T17:32:00Z"/>
      <w:sdt>
        <w:sdtPr>
          <w:rPr>
            <w:lang w:val="en-US"/>
          </w:rPr>
          <w:id w:val="19069245"/>
          <w:citation/>
        </w:sdtPr>
        <w:sdtContent>
          <w:customXmlInsRangeEnd w:id="1249"/>
          <w:ins w:id="1250" w:author="Andreas Gawecki" w:date="2011-08-19T10:44:00Z">
            <w:r w:rsidR="0067353E">
              <w:rPr>
                <w:lang w:val="en-US"/>
              </w:rPr>
              <w:fldChar w:fldCharType="begin"/>
            </w:r>
            <w:r w:rsidR="0067353E" w:rsidRPr="0067353E">
              <w:rPr>
                <w:lang w:val="en-US"/>
                <w:rPrChange w:id="1251" w:author="Andreas Gawecki" w:date="2011-08-19T10:47:00Z">
                  <w:rPr/>
                </w:rPrChange>
              </w:rPr>
              <w:instrText xml:space="preserve"> CITATION HaX \l 1031  </w:instrText>
            </w:r>
          </w:ins>
          <w:r w:rsidR="0067353E">
            <w:rPr>
              <w:lang w:val="en-US"/>
            </w:rPr>
            <w:fldChar w:fldCharType="separate"/>
          </w:r>
          <w:r w:rsidR="007E0DA3">
            <w:rPr>
              <w:noProof/>
              <w:lang w:val="en-US"/>
            </w:rPr>
            <w:t xml:space="preserve"> </w:t>
          </w:r>
          <w:r w:rsidR="007E0DA3" w:rsidRPr="007E0DA3">
            <w:rPr>
              <w:noProof/>
              <w:lang w:val="en-US"/>
            </w:rPr>
            <w:t>[30]</w:t>
          </w:r>
          <w:ins w:id="1252" w:author="Andreas Gawecki" w:date="2011-08-19T10:44:00Z">
            <w:r w:rsidR="0067353E">
              <w:rPr>
                <w:lang w:val="en-US"/>
              </w:rPr>
              <w:fldChar w:fldCharType="end"/>
            </w:r>
          </w:ins>
          <w:customXmlInsRangeStart w:id="1253" w:author="Andreas Gawecki" w:date="2011-08-18T17:32:00Z"/>
        </w:sdtContent>
      </w:sdt>
      <w:customXmlInsRangeEnd w:id="1253"/>
      <w:ins w:id="1254" w:author="Frank Wienber" w:date="2011-08-16T23:29:00Z">
        <w:del w:id="1255" w:author="Andreas Gawecki" w:date="2011-08-18T17:32:00Z">
          <w:r w:rsidR="00AA5A86" w:rsidDel="00D64AF5">
            <w:rPr>
              <w:rStyle w:val="Endnotenzeichen"/>
              <w:lang w:val="en-US"/>
            </w:rPr>
            <w:endnoteReference w:id="19"/>
          </w:r>
        </w:del>
      </w:ins>
      <w:del w:id="1275" w:author="Frank Wienber" w:date="2011-08-16T23:29:00Z">
        <w:r w:rsidRPr="00DD6CC4" w:rsidDel="00AA5A86">
          <w:rPr>
            <w:lang w:val="en-US"/>
          </w:rPr>
          <w:delText xml:space="preserve"> (***Referenz***)</w:delText>
        </w:r>
      </w:del>
      <w:r w:rsidRPr="00DD6CC4">
        <w:rPr>
          <w:lang w:val="en-US"/>
        </w:rPr>
        <w:t>, like Jangaroo, start with source languages that provide extensions to JavaScript similar to ActionScript, and compile these to JavaScript. The disadvantage is that both languages</w:t>
      </w:r>
      <w:del w:id="1276" w:author="Olaf Kummer" w:date="2011-08-19T10:50:00Z">
        <w:r w:rsidRPr="00DD6CC4" w:rsidDel="00A33188">
          <w:rPr>
            <w:lang w:val="en-US"/>
          </w:rPr>
          <w:delText>,</w:delText>
        </w:r>
      </w:del>
      <w:ins w:id="1277" w:author="Olaf Kummer" w:date="2011-08-19T10:50:00Z">
        <w:r w:rsidR="00A33188">
          <w:rPr>
            <w:lang w:val="en-US"/>
          </w:rPr>
          <w:t xml:space="preserve"> </w:t>
        </w:r>
      </w:ins>
      <w:ins w:id="1278" w:author="Olaf Kummer" w:date="2011-08-19T10:51:00Z">
        <w:r w:rsidR="00A33188">
          <w:rPr>
            <w:lang w:val="en-US"/>
          </w:rPr>
          <w:t>–</w:t>
        </w:r>
      </w:ins>
      <w:ins w:id="1279" w:author="Olaf Kummer" w:date="2011-08-19T10:50:00Z">
        <w:r w:rsidR="00A33188">
          <w:rPr>
            <w:lang w:val="en-US"/>
          </w:rPr>
          <w:t xml:space="preserve"> </w:t>
        </w:r>
      </w:ins>
      <w:del w:id="1280" w:author="Olaf Kummer" w:date="2011-08-19T10:50:00Z">
        <w:r w:rsidRPr="00DD6CC4" w:rsidDel="00A33188">
          <w:rPr>
            <w:lang w:val="en-US"/>
          </w:rPr>
          <w:delText xml:space="preserve"> </w:delText>
        </w:r>
      </w:del>
      <w:r w:rsidRPr="00DD6CC4">
        <w:rPr>
          <w:lang w:val="en-US"/>
        </w:rPr>
        <w:t xml:space="preserve">ECMAScript 4 (Mascara) and </w:t>
      </w:r>
      <w:proofErr w:type="spellStart"/>
      <w:r w:rsidRPr="00DD6CC4">
        <w:rPr>
          <w:lang w:val="en-US"/>
        </w:rPr>
        <w:t>HaXe's</w:t>
      </w:r>
      <w:proofErr w:type="spellEnd"/>
      <w:r w:rsidRPr="00DD6CC4">
        <w:rPr>
          <w:lang w:val="en-US"/>
        </w:rPr>
        <w:t xml:space="preserve"> proprietary </w:t>
      </w:r>
      <w:del w:id="1281" w:author="Olaf Kummer" w:date="2011-08-19T10:49:00Z">
        <w:r w:rsidRPr="00DD6CC4" w:rsidDel="008A237F">
          <w:rPr>
            <w:lang w:val="en-US"/>
          </w:rPr>
          <w:delText>language,</w:delText>
        </w:r>
      </w:del>
      <w:ins w:id="1282" w:author="Olaf Kummer" w:date="2011-08-19T10:49:00Z">
        <w:r w:rsidR="008A237F" w:rsidRPr="00DD6CC4">
          <w:rPr>
            <w:lang w:val="en-US"/>
          </w:rPr>
          <w:t>language</w:t>
        </w:r>
      </w:ins>
      <w:ins w:id="1283" w:author="Olaf Kummer" w:date="2011-08-19T10:52:00Z">
        <w:r w:rsidR="00A33188">
          <w:rPr>
            <w:lang w:val="en-US"/>
          </w:rPr>
          <w:t xml:space="preserve"> –</w:t>
        </w:r>
      </w:ins>
      <w:r w:rsidRPr="00DD6CC4">
        <w:rPr>
          <w:lang w:val="en-US"/>
        </w:rPr>
        <w:t xml:space="preserve"> are not </w:t>
      </w:r>
      <w:del w:id="1284" w:author="Andreas Gawecki" w:date="2011-08-16T17:27:00Z">
        <w:r w:rsidRPr="00DD6CC4" w:rsidDel="00C91523">
          <w:rPr>
            <w:lang w:val="en-US"/>
          </w:rPr>
          <w:delText>(</w:delText>
        </w:r>
      </w:del>
      <w:r w:rsidRPr="00DD6CC4">
        <w:rPr>
          <w:lang w:val="en-US"/>
        </w:rPr>
        <w:t>widely</w:t>
      </w:r>
      <w:del w:id="1285" w:author="Andreas Gawecki" w:date="2011-08-16T17:27:00Z">
        <w:r w:rsidRPr="00DD6CC4" w:rsidDel="00C91523">
          <w:rPr>
            <w:lang w:val="en-US"/>
          </w:rPr>
          <w:delText>)</w:delText>
        </w:r>
      </w:del>
      <w:r w:rsidRPr="00DD6CC4">
        <w:rPr>
          <w:lang w:val="en-US"/>
        </w:rPr>
        <w:t xml:space="preserve"> supported by </w:t>
      </w:r>
      <w:ins w:id="1286" w:author="Andreas Gawecki" w:date="2011-08-16T17:28:00Z">
        <w:r w:rsidR="00C91523">
          <w:rPr>
            <w:lang w:val="en-US"/>
          </w:rPr>
          <w:t xml:space="preserve">development </w:t>
        </w:r>
      </w:ins>
      <w:r w:rsidRPr="00DD6CC4">
        <w:rPr>
          <w:lang w:val="en-US"/>
        </w:rPr>
        <w:t>tools. ActionScript 3, on the other hand, has broad tool support, which even improved since Adobe introduced Flex</w:t>
      </w:r>
      <w:customXmlInsRangeStart w:id="1287" w:author="Andreas Gawecki" w:date="2011-08-18T17:32:00Z"/>
      <w:sdt>
        <w:sdtPr>
          <w:rPr>
            <w:lang w:val="en-US"/>
          </w:rPr>
          <w:id w:val="19069246"/>
          <w:citation/>
        </w:sdtPr>
        <w:sdtContent>
          <w:customXmlInsRangeEnd w:id="1287"/>
          <w:ins w:id="1288" w:author="Andreas Gawecki" w:date="2011-08-19T10:41:00Z">
            <w:r w:rsidR="0067353E">
              <w:rPr>
                <w:lang w:val="en-US"/>
              </w:rPr>
              <w:fldChar w:fldCharType="begin"/>
            </w:r>
            <w:r w:rsidR="0067353E" w:rsidRPr="0067353E">
              <w:rPr>
                <w:lang w:val="en-US"/>
                <w:rPrChange w:id="1289" w:author="Andreas Gawecki" w:date="2011-08-19T10:47:00Z">
                  <w:rPr/>
                </w:rPrChange>
              </w:rPr>
              <w:instrText xml:space="preserve"> CITATION Ado1 \l 1031  </w:instrText>
            </w:r>
          </w:ins>
          <w:r w:rsidR="0067353E">
            <w:rPr>
              <w:lang w:val="en-US"/>
            </w:rPr>
            <w:fldChar w:fldCharType="separate"/>
          </w:r>
          <w:r w:rsidR="007E0DA3">
            <w:rPr>
              <w:noProof/>
              <w:lang w:val="en-US"/>
            </w:rPr>
            <w:t xml:space="preserve"> </w:t>
          </w:r>
          <w:r w:rsidR="007E0DA3" w:rsidRPr="007E0DA3">
            <w:rPr>
              <w:noProof/>
              <w:lang w:val="en-US"/>
            </w:rPr>
            <w:t>[31]</w:t>
          </w:r>
          <w:ins w:id="1290" w:author="Andreas Gawecki" w:date="2011-08-19T10:41:00Z">
            <w:r w:rsidR="0067353E">
              <w:rPr>
                <w:lang w:val="en-US"/>
              </w:rPr>
              <w:fldChar w:fldCharType="end"/>
            </w:r>
          </w:ins>
          <w:customXmlInsRangeStart w:id="1291" w:author="Andreas Gawecki" w:date="2011-08-18T17:32:00Z"/>
        </w:sdtContent>
      </w:sdt>
      <w:customXmlInsRangeEnd w:id="1291"/>
      <w:ins w:id="1292" w:author="Frank Wienber" w:date="2011-08-16T23:30:00Z">
        <w:del w:id="1293" w:author="Andreas Gawecki" w:date="2011-08-18T17:32:00Z">
          <w:r w:rsidR="00AA5A86" w:rsidDel="00D64AF5">
            <w:rPr>
              <w:rStyle w:val="Endnotenzeichen"/>
              <w:lang w:val="en-US"/>
            </w:rPr>
            <w:endnoteReference w:id="20"/>
          </w:r>
        </w:del>
      </w:ins>
      <w:del w:id="1314" w:author="Frank Wienber" w:date="2011-08-16T23:29:00Z">
        <w:r w:rsidRPr="00DD6CC4" w:rsidDel="00AA5A86">
          <w:rPr>
            <w:lang w:val="en-US"/>
          </w:rPr>
          <w:delText xml:space="preserve"> (***Referenz***)</w:delText>
        </w:r>
      </w:del>
      <w:r w:rsidRPr="00DD6CC4">
        <w:rPr>
          <w:lang w:val="en-US"/>
        </w:rPr>
        <w:t xml:space="preserve">. </w:t>
      </w:r>
    </w:p>
    <w:p w:rsidR="00DD6CC4" w:rsidRPr="00DD6CC4" w:rsidRDefault="00DD6CC4" w:rsidP="00DD6CC4">
      <w:pPr>
        <w:pStyle w:val="berschrift1"/>
        <w:rPr>
          <w:lang w:val="en-US"/>
        </w:rPr>
      </w:pPr>
      <w:r w:rsidRPr="00DD6CC4">
        <w:rPr>
          <w:lang w:val="en-US"/>
        </w:rPr>
        <w:t>Outlook</w:t>
      </w:r>
    </w:p>
    <w:p w:rsidR="00DD6CC4" w:rsidRPr="00DD6CC4" w:rsidRDefault="00DD6CC4" w:rsidP="00DD6CC4">
      <w:pPr>
        <w:rPr>
          <w:lang w:val="en-US"/>
        </w:rPr>
      </w:pPr>
      <w:r w:rsidRPr="00DD6CC4">
        <w:rPr>
          <w:lang w:val="en-US"/>
        </w:rPr>
        <w:t xml:space="preserve">Although ECMAScript 5 did not introduce classes or packages, and it is unlikely to do so in successor versions within the next few years, the enhancements in recent versions of JavaScript even before ECMAScript 5 help simulating ActionScript 3 features. </w:t>
      </w:r>
      <w:ins w:id="1315" w:author="Andreas Gawecki" w:date="2011-08-16T17:29:00Z">
        <w:r w:rsidR="00C91523">
          <w:rPr>
            <w:lang w:val="en-US"/>
          </w:rPr>
          <w:t>The</w:t>
        </w:r>
      </w:ins>
      <w:ins w:id="1316" w:author="Dennis Homann" w:date="2011-08-18T22:52:00Z">
        <w:r w:rsidR="00EF22B0">
          <w:rPr>
            <w:lang w:val="en-US"/>
          </w:rPr>
          <w:t xml:space="preserve"> </w:t>
        </w:r>
      </w:ins>
      <w:del w:id="1317" w:author="Andreas Gawecki" w:date="2011-08-16T17:29:00Z">
        <w:r w:rsidRPr="00DD6CC4" w:rsidDel="00C91523">
          <w:rPr>
            <w:lang w:val="en-US"/>
          </w:rPr>
          <w:delText xml:space="preserve">All </w:delText>
        </w:r>
      </w:del>
      <w:ins w:id="1318" w:author="Andreas Gawecki" w:date="2011-08-16T17:29:00Z">
        <w:r w:rsidR="00C91523">
          <w:rPr>
            <w:lang w:val="en-US"/>
          </w:rPr>
          <w:t>latest</w:t>
        </w:r>
      </w:ins>
      <w:del w:id="1319" w:author="Andreas Gawecki" w:date="2011-08-16T17:29:00Z">
        <w:r w:rsidRPr="00DD6CC4" w:rsidDel="00C91523">
          <w:rPr>
            <w:lang w:val="en-US"/>
          </w:rPr>
          <w:delText xml:space="preserve">current </w:delText>
        </w:r>
      </w:del>
      <w:ins w:id="1320" w:author="Andreas Gawecki" w:date="2011-08-16T17:29:00Z">
        <w:r w:rsidR="00C91523">
          <w:rPr>
            <w:lang w:val="en-US"/>
          </w:rPr>
          <w:t xml:space="preserve"> </w:t>
        </w:r>
      </w:ins>
      <w:r w:rsidRPr="00DD6CC4">
        <w:rPr>
          <w:lang w:val="en-US"/>
        </w:rPr>
        <w:t xml:space="preserve">versions of all major browsers now </w:t>
      </w:r>
      <w:ins w:id="1321" w:author="Andreas Gawecki" w:date="2011-08-16T17:29:00Z">
        <w:r w:rsidR="00C91523">
          <w:rPr>
            <w:lang w:val="en-US"/>
          </w:rPr>
          <w:t xml:space="preserve">fully </w:t>
        </w:r>
      </w:ins>
      <w:r w:rsidRPr="00DD6CC4">
        <w:rPr>
          <w:lang w:val="en-US"/>
        </w:rPr>
        <w:t xml:space="preserve">support </w:t>
      </w:r>
      <w:del w:id="1322" w:author="Andreas Gawecki" w:date="2011-08-16T17:29:00Z">
        <w:r w:rsidRPr="00DD6CC4" w:rsidDel="00C91523">
          <w:rPr>
            <w:lang w:val="en-US"/>
          </w:rPr>
          <w:delText xml:space="preserve">full </w:delText>
        </w:r>
      </w:del>
      <w:r w:rsidRPr="00DD6CC4">
        <w:rPr>
          <w:lang w:val="en-US"/>
        </w:rPr>
        <w:t>control over properties: accessors (getter/setter functions), custom non-enumerable properties,</w:t>
      </w:r>
      <w:ins w:id="1323" w:author="Andreas Gawecki" w:date="2011-08-16T17:30:00Z">
        <w:r w:rsidR="00C91523">
          <w:rPr>
            <w:lang w:val="en-US"/>
          </w:rPr>
          <w:t xml:space="preserve"> and </w:t>
        </w:r>
      </w:ins>
      <w:del w:id="1324" w:author="Andreas Gawecki" w:date="2011-08-16T17:30:00Z">
        <w:r w:rsidRPr="00DD6CC4" w:rsidDel="00C91523">
          <w:rPr>
            <w:lang w:val="en-US"/>
          </w:rPr>
          <w:delText xml:space="preserve"> </w:delText>
        </w:r>
      </w:del>
      <w:r w:rsidRPr="00DD6CC4">
        <w:rPr>
          <w:lang w:val="en-US"/>
        </w:rPr>
        <w:t xml:space="preserve">read-only properties. ECMAScript 5's "frozen" objects help to simulate AS3 classes more accurately. Thus, Jangaroo will not become dispensable, but on the contrary, it will be possible to approach full support for ActionScript 3 in modern browsers. </w:t>
      </w:r>
    </w:p>
    <w:p w:rsidR="00DD6CC4" w:rsidRPr="00DD6CC4" w:rsidRDefault="00DD6CC4" w:rsidP="00DD6CC4">
      <w:pPr>
        <w:rPr>
          <w:lang w:val="en-US"/>
        </w:rPr>
      </w:pPr>
      <w:r w:rsidRPr="00DD6CC4">
        <w:rPr>
          <w:lang w:val="en-US"/>
        </w:rPr>
        <w:t xml:space="preserve">So far, Jangaroo is proposed mainly as a better way to implement frameworks and large scale software that targets JavaScript environments. But several </w:t>
      </w:r>
      <w:ins w:id="1325" w:author="Andreas Gawecki" w:date="2011-08-19T10:09:00Z">
        <w:r w:rsidR="00865340">
          <w:rPr>
            <w:lang w:val="en-US"/>
          </w:rPr>
          <w:t>experimental applications</w:t>
        </w:r>
      </w:ins>
      <w:customXmlInsRangeStart w:id="1326" w:author="Andreas Gawecki" w:date="2011-08-19T10:09:00Z"/>
      <w:sdt>
        <w:sdtPr>
          <w:rPr>
            <w:lang w:val="en-US"/>
          </w:rPr>
          <w:id w:val="79566377"/>
          <w:citation/>
        </w:sdtPr>
        <w:sdtContent>
          <w:customXmlInsRangeEnd w:id="1326"/>
          <w:ins w:id="1327" w:author="Andreas Gawecki" w:date="2011-08-19T10:45:00Z">
            <w:r w:rsidR="0067353E">
              <w:rPr>
                <w:lang w:val="en-US"/>
              </w:rPr>
              <w:fldChar w:fldCharType="begin"/>
            </w:r>
            <w:r w:rsidR="0067353E" w:rsidRPr="0067353E">
              <w:rPr>
                <w:lang w:val="en-US"/>
                <w:rPrChange w:id="1328" w:author="Andreas Gawecki" w:date="2011-08-19T10:47:00Z">
                  <w:rPr/>
                </w:rPrChange>
              </w:rPr>
              <w:instrText xml:space="preserve"> CITATION Jan3 \l 1031  </w:instrText>
            </w:r>
          </w:ins>
          <w:r w:rsidR="0067353E">
            <w:rPr>
              <w:lang w:val="en-US"/>
            </w:rPr>
            <w:fldChar w:fldCharType="separate"/>
          </w:r>
          <w:r w:rsidR="007E0DA3">
            <w:rPr>
              <w:noProof/>
              <w:lang w:val="en-US"/>
            </w:rPr>
            <w:t xml:space="preserve"> </w:t>
          </w:r>
          <w:r w:rsidR="007E0DA3" w:rsidRPr="007E0DA3">
            <w:rPr>
              <w:noProof/>
              <w:lang w:val="en-US"/>
            </w:rPr>
            <w:t>[32]</w:t>
          </w:r>
          <w:ins w:id="1329" w:author="Andreas Gawecki" w:date="2011-08-19T10:45:00Z">
            <w:r w:rsidR="0067353E">
              <w:rPr>
                <w:lang w:val="en-US"/>
              </w:rPr>
              <w:fldChar w:fldCharType="end"/>
            </w:r>
          </w:ins>
          <w:customXmlInsRangeStart w:id="1330" w:author="Andreas Gawecki" w:date="2011-08-19T10:09:00Z"/>
        </w:sdtContent>
      </w:sdt>
      <w:customXmlInsRangeEnd w:id="1330"/>
      <w:commentRangeStart w:id="1331"/>
      <w:del w:id="1332" w:author="Andreas Gawecki" w:date="2011-08-19T10:09:00Z">
        <w:r w:rsidRPr="00DD6CC4" w:rsidDel="00865340">
          <w:rPr>
            <w:lang w:val="en-US"/>
          </w:rPr>
          <w:delText>demos</w:delText>
        </w:r>
        <w:commentRangeEnd w:id="1331"/>
        <w:r w:rsidR="00EF22B0" w:rsidDel="00865340">
          <w:rPr>
            <w:rStyle w:val="Kommentarzeichen"/>
          </w:rPr>
          <w:commentReference w:id="1331"/>
        </w:r>
        <w:r w:rsidRPr="00DD6CC4" w:rsidDel="00865340">
          <w:rPr>
            <w:lang w:val="en-US"/>
          </w:rPr>
          <w:delText xml:space="preserve"> </w:delText>
        </w:r>
      </w:del>
      <w:ins w:id="1333" w:author="Andreas Gawecki" w:date="2011-08-19T10:09:00Z">
        <w:r w:rsidR="00865340" w:rsidRPr="00DD6CC4">
          <w:rPr>
            <w:lang w:val="en-US"/>
          </w:rPr>
          <w:t xml:space="preserve"> </w:t>
        </w:r>
      </w:ins>
      <w:r w:rsidRPr="00DD6CC4">
        <w:rPr>
          <w:lang w:val="en-US"/>
        </w:rPr>
        <w:t>show that original AS3 code can</w:t>
      </w:r>
      <w:ins w:id="1334" w:author="Andreas Gawecki" w:date="2011-08-16T17:30:00Z">
        <w:r w:rsidR="00C91523">
          <w:rPr>
            <w:lang w:val="en-US"/>
          </w:rPr>
          <w:t xml:space="preserve"> </w:t>
        </w:r>
      </w:ins>
      <w:del w:id="1335" w:author="Dennis Homann" w:date="2011-08-18T22:53:00Z">
        <w:r w:rsidRPr="00DD6CC4" w:rsidDel="00EF22B0">
          <w:rPr>
            <w:lang w:val="en-US"/>
          </w:rPr>
          <w:delText>--</w:delText>
        </w:r>
      </w:del>
      <w:ins w:id="1336" w:author="Dennis Homann" w:date="2011-08-18T22:53:00Z">
        <w:r w:rsidR="00EF22B0">
          <w:rPr>
            <w:rFonts w:cstheme="minorHAnsi"/>
            <w:lang w:val="en-US"/>
          </w:rPr>
          <w:t>–</w:t>
        </w:r>
      </w:ins>
      <w:ins w:id="1337" w:author="Andreas Gawecki" w:date="2011-08-19T10:10:00Z">
        <w:r w:rsidR="00865340">
          <w:rPr>
            <w:rFonts w:cstheme="minorHAnsi"/>
            <w:lang w:val="en-US"/>
          </w:rPr>
          <w:t xml:space="preserve"> </w:t>
        </w:r>
      </w:ins>
      <w:r w:rsidRPr="00DD6CC4">
        <w:rPr>
          <w:lang w:val="en-US"/>
        </w:rPr>
        <w:t>with very few to no changes</w:t>
      </w:r>
      <w:ins w:id="1338" w:author="Andreas Gawecki" w:date="2011-08-16T17:31:00Z">
        <w:r w:rsidR="00C91523">
          <w:rPr>
            <w:lang w:val="en-US"/>
          </w:rPr>
          <w:t xml:space="preserve"> </w:t>
        </w:r>
      </w:ins>
      <w:ins w:id="1339" w:author="Dennis Homann" w:date="2011-08-18T22:53:00Z">
        <w:r w:rsidR="00EF22B0">
          <w:rPr>
            <w:rFonts w:cstheme="minorHAnsi"/>
            <w:lang w:val="en-US"/>
          </w:rPr>
          <w:t>–</w:t>
        </w:r>
      </w:ins>
      <w:del w:id="1340" w:author="Dennis Homann" w:date="2011-08-18T22:53:00Z">
        <w:r w:rsidRPr="00DD6CC4" w:rsidDel="00EF22B0">
          <w:rPr>
            <w:lang w:val="en-US"/>
          </w:rPr>
          <w:delText>--</w:delText>
        </w:r>
      </w:del>
      <w:ins w:id="1341" w:author="Andreas Gawecki" w:date="2011-08-16T17:31:00Z">
        <w:r w:rsidR="00C91523">
          <w:rPr>
            <w:lang w:val="en-US"/>
          </w:rPr>
          <w:t xml:space="preserve"> </w:t>
        </w:r>
      </w:ins>
      <w:r w:rsidRPr="00DD6CC4">
        <w:rPr>
          <w:lang w:val="en-US"/>
        </w:rPr>
        <w:t xml:space="preserve">be compiled and run in the browser, too. </w:t>
      </w:r>
      <w:r w:rsidRPr="00DD6CC4">
        <w:rPr>
          <w:lang w:val="en-US"/>
        </w:rPr>
        <w:lastRenderedPageBreak/>
        <w:t xml:space="preserve">Besides supporting the language, Jangaroo also supports a subset of the Flash libraries with the </w:t>
      </w:r>
      <w:proofErr w:type="spellStart"/>
      <w:r w:rsidRPr="00DD6CC4">
        <w:rPr>
          <w:lang w:val="en-US"/>
        </w:rPr>
        <w:t>JooFlash</w:t>
      </w:r>
      <w:proofErr w:type="spellEnd"/>
      <w:r w:rsidRPr="00DD6CC4">
        <w:rPr>
          <w:lang w:val="en-US"/>
        </w:rPr>
        <w:t xml:space="preserve"> project</w:t>
      </w:r>
      <w:customXmlInsRangeStart w:id="1342" w:author="Andreas Gawecki" w:date="2011-08-18T17:33:00Z"/>
      <w:sdt>
        <w:sdtPr>
          <w:rPr>
            <w:lang w:val="en-US"/>
          </w:rPr>
          <w:id w:val="19069248"/>
          <w:citation/>
        </w:sdtPr>
        <w:sdtContent>
          <w:customXmlInsRangeEnd w:id="1342"/>
          <w:ins w:id="1343" w:author="Andreas Gawecki" w:date="2011-08-19T10:46:00Z">
            <w:r w:rsidR="0067353E">
              <w:rPr>
                <w:lang w:val="en-US"/>
              </w:rPr>
              <w:fldChar w:fldCharType="begin"/>
            </w:r>
            <w:r w:rsidR="0067353E" w:rsidRPr="0067353E">
              <w:rPr>
                <w:lang w:val="en-US"/>
                <w:rPrChange w:id="1344" w:author="Andreas Gawecki" w:date="2011-08-19T10:47:00Z">
                  <w:rPr/>
                </w:rPrChange>
              </w:rPr>
              <w:instrText xml:space="preserve"> CITATION Jan2 \l 1031  </w:instrText>
            </w:r>
          </w:ins>
          <w:r w:rsidR="0067353E">
            <w:rPr>
              <w:lang w:val="en-US"/>
            </w:rPr>
            <w:fldChar w:fldCharType="separate"/>
          </w:r>
          <w:r w:rsidR="007E0DA3">
            <w:rPr>
              <w:noProof/>
              <w:lang w:val="en-US"/>
            </w:rPr>
            <w:t xml:space="preserve"> </w:t>
          </w:r>
          <w:r w:rsidR="007E0DA3" w:rsidRPr="007E0DA3">
            <w:rPr>
              <w:noProof/>
              <w:lang w:val="en-US"/>
            </w:rPr>
            <w:t>[33]</w:t>
          </w:r>
          <w:ins w:id="1345" w:author="Andreas Gawecki" w:date="2011-08-19T10:46:00Z">
            <w:r w:rsidR="0067353E">
              <w:rPr>
                <w:lang w:val="en-US"/>
              </w:rPr>
              <w:fldChar w:fldCharType="end"/>
            </w:r>
          </w:ins>
          <w:customXmlInsRangeStart w:id="1346" w:author="Andreas Gawecki" w:date="2011-08-18T17:33:00Z"/>
        </w:sdtContent>
      </w:sdt>
      <w:customXmlInsRangeEnd w:id="1346"/>
      <w:ins w:id="1347" w:author="Frank Wienber" w:date="2011-08-16T23:30:00Z">
        <w:del w:id="1348" w:author="Andreas Gawecki" w:date="2011-08-18T17:33:00Z">
          <w:r w:rsidR="00AA5A86" w:rsidDel="00D64AF5">
            <w:rPr>
              <w:rStyle w:val="Endnotenzeichen"/>
              <w:lang w:val="en-US"/>
            </w:rPr>
            <w:endnoteReference w:id="21"/>
          </w:r>
        </w:del>
      </w:ins>
      <w:del w:id="1368" w:author="Frank Wienber" w:date="2011-08-16T23:30:00Z">
        <w:r w:rsidRPr="00DD6CC4" w:rsidDel="00AA5A86">
          <w:rPr>
            <w:lang w:val="en-US"/>
          </w:rPr>
          <w:delText xml:space="preserve"> (***Referenz***)</w:delText>
        </w:r>
      </w:del>
      <w:r w:rsidRPr="00DD6CC4">
        <w:rPr>
          <w:lang w:val="en-US"/>
        </w:rPr>
        <w:t>. The closer Jangaroo gets to full AS3 support, the more ActionScript frameworks and applications can easily be ported to run directly in the browser and seamlessly interact with JavaScript code.</w:t>
      </w:r>
    </w:p>
    <w:p w:rsidR="00D16A71" w:rsidRDefault="00DD6CC4" w:rsidP="00DD6CC4">
      <w:pPr>
        <w:rPr>
          <w:ins w:id="1369" w:author="Andreas Gawecki" w:date="2011-08-19T10:56:00Z"/>
          <w:lang w:val="en-US"/>
        </w:rPr>
      </w:pPr>
      <w:r w:rsidRPr="00DD6CC4">
        <w:rPr>
          <w:lang w:val="en-US"/>
        </w:rPr>
        <w:t>Another recent trend is to run JavaScript outside of the browser, for example in Web servers (Node.js</w:t>
      </w:r>
      <w:customXmlInsRangeStart w:id="1370" w:author="Andreas Gawecki" w:date="2011-08-18T17:34:00Z"/>
      <w:sdt>
        <w:sdtPr>
          <w:rPr>
            <w:lang w:val="en-US"/>
          </w:rPr>
          <w:id w:val="19069249"/>
          <w:citation/>
        </w:sdtPr>
        <w:sdtContent>
          <w:customXmlInsRangeEnd w:id="1370"/>
          <w:ins w:id="1371" w:author="Andreas Gawecki" w:date="2011-08-19T10:46:00Z">
            <w:r w:rsidR="0067353E">
              <w:rPr>
                <w:lang w:val="en-US"/>
              </w:rPr>
              <w:fldChar w:fldCharType="begin"/>
            </w:r>
            <w:r w:rsidR="0067353E" w:rsidRPr="0067353E">
              <w:rPr>
                <w:lang w:val="en-US"/>
                <w:rPrChange w:id="1372" w:author="Andreas Gawecki" w:date="2011-08-19T10:47:00Z">
                  <w:rPr/>
                </w:rPrChange>
              </w:rPr>
              <w:instrText xml:space="preserve"> CITATION Nod \l 1031  </w:instrText>
            </w:r>
          </w:ins>
          <w:r w:rsidR="0067353E">
            <w:rPr>
              <w:lang w:val="en-US"/>
            </w:rPr>
            <w:fldChar w:fldCharType="separate"/>
          </w:r>
          <w:r w:rsidR="007E0DA3">
            <w:rPr>
              <w:noProof/>
              <w:lang w:val="en-US"/>
            </w:rPr>
            <w:t xml:space="preserve"> </w:t>
          </w:r>
          <w:r w:rsidR="007E0DA3" w:rsidRPr="007E0DA3">
            <w:rPr>
              <w:noProof/>
              <w:lang w:val="en-US"/>
            </w:rPr>
            <w:t>[34]</w:t>
          </w:r>
          <w:ins w:id="1373" w:author="Andreas Gawecki" w:date="2011-08-19T10:46:00Z">
            <w:r w:rsidR="0067353E">
              <w:rPr>
                <w:lang w:val="en-US"/>
              </w:rPr>
              <w:fldChar w:fldCharType="end"/>
            </w:r>
          </w:ins>
          <w:customXmlInsRangeStart w:id="1374" w:author="Andreas Gawecki" w:date="2011-08-18T17:34:00Z"/>
        </w:sdtContent>
      </w:sdt>
      <w:customXmlInsRangeEnd w:id="1374"/>
      <w:ins w:id="1375" w:author="Frank Wienber" w:date="2011-08-16T23:30:00Z">
        <w:del w:id="1376" w:author="Andreas Gawecki" w:date="2011-08-18T17:33:00Z">
          <w:r w:rsidR="00D21BCB" w:rsidDel="00D64AF5">
            <w:rPr>
              <w:rStyle w:val="Endnotenzeichen"/>
              <w:lang w:val="en-US"/>
            </w:rPr>
            <w:endnoteReference w:id="22"/>
          </w:r>
        </w:del>
      </w:ins>
      <w:del w:id="1396" w:author="Frank Wienber" w:date="2011-08-16T23:30:00Z">
        <w:r w:rsidRPr="00DD6CC4" w:rsidDel="00D21BCB">
          <w:rPr>
            <w:lang w:val="en-US"/>
          </w:rPr>
          <w:delText xml:space="preserve"> ***Referenz***</w:delText>
        </w:r>
      </w:del>
      <w:r w:rsidRPr="00DD6CC4">
        <w:rPr>
          <w:lang w:val="en-US"/>
        </w:rPr>
        <w:t xml:space="preserve">, </w:t>
      </w:r>
      <w:ins w:id="1397" w:author="Frank Wienber" w:date="2011-08-18T21:05:00Z">
        <w:r w:rsidR="00C44670">
          <w:rPr>
            <w:lang w:val="en-US"/>
          </w:rPr>
          <w:t xml:space="preserve">a pioneer was </w:t>
        </w:r>
      </w:ins>
      <w:proofErr w:type="spellStart"/>
      <w:r w:rsidRPr="00DD6CC4">
        <w:rPr>
          <w:lang w:val="en-US"/>
        </w:rPr>
        <w:t>Helma</w:t>
      </w:r>
      <w:proofErr w:type="spellEnd"/>
      <w:customXmlInsRangeStart w:id="1398" w:author="Andreas Gawecki" w:date="2011-08-18T17:34:00Z"/>
      <w:sdt>
        <w:sdtPr>
          <w:rPr>
            <w:lang w:val="en-US"/>
          </w:rPr>
          <w:id w:val="19069250"/>
          <w:citation/>
        </w:sdtPr>
        <w:sdtContent>
          <w:customXmlInsRangeEnd w:id="1398"/>
          <w:ins w:id="1399" w:author="Andreas Gawecki" w:date="2011-08-19T10:45:00Z">
            <w:r w:rsidR="0067353E">
              <w:rPr>
                <w:lang w:val="en-US"/>
              </w:rPr>
              <w:fldChar w:fldCharType="begin"/>
            </w:r>
            <w:r w:rsidR="0067353E" w:rsidRPr="0067353E">
              <w:rPr>
                <w:lang w:val="en-US"/>
                <w:rPrChange w:id="1400" w:author="Andreas Gawecki" w:date="2011-08-19T10:47:00Z">
                  <w:rPr/>
                </w:rPrChange>
              </w:rPr>
              <w:instrText xml:space="preserve"> CITATION Hel \l 1031  </w:instrText>
            </w:r>
          </w:ins>
          <w:r w:rsidR="0067353E">
            <w:rPr>
              <w:lang w:val="en-US"/>
            </w:rPr>
            <w:fldChar w:fldCharType="separate"/>
          </w:r>
          <w:r w:rsidR="007E0DA3">
            <w:rPr>
              <w:noProof/>
              <w:lang w:val="en-US"/>
            </w:rPr>
            <w:t xml:space="preserve"> </w:t>
          </w:r>
          <w:r w:rsidR="007E0DA3" w:rsidRPr="007E0DA3">
            <w:rPr>
              <w:noProof/>
              <w:lang w:val="en-US"/>
            </w:rPr>
            <w:t>[35]</w:t>
          </w:r>
          <w:ins w:id="1401" w:author="Andreas Gawecki" w:date="2011-08-19T10:45:00Z">
            <w:r w:rsidR="0067353E">
              <w:rPr>
                <w:lang w:val="en-US"/>
              </w:rPr>
              <w:fldChar w:fldCharType="end"/>
            </w:r>
          </w:ins>
          <w:customXmlInsRangeStart w:id="1402" w:author="Andreas Gawecki" w:date="2011-08-18T17:34:00Z"/>
        </w:sdtContent>
      </w:sdt>
      <w:customXmlInsRangeEnd w:id="1402"/>
      <w:ins w:id="1403" w:author="Frank Wienber" w:date="2011-08-16T23:31:00Z">
        <w:del w:id="1404" w:author="Andreas Gawecki" w:date="2011-08-18T17:34:00Z">
          <w:r w:rsidR="00D21BCB" w:rsidDel="00D64AF5">
            <w:rPr>
              <w:rStyle w:val="Endnotenzeichen"/>
              <w:lang w:val="en-US"/>
            </w:rPr>
            <w:endnoteReference w:id="23"/>
          </w:r>
        </w:del>
      </w:ins>
      <w:del w:id="1414" w:author="Frank Wienber" w:date="2011-08-18T21:04:00Z">
        <w:r w:rsidRPr="00DD6CC4" w:rsidDel="00C44670">
          <w:rPr>
            <w:lang w:val="en-US"/>
          </w:rPr>
          <w:delText xml:space="preserve"> ***noch aktuell?***</w:delText>
        </w:r>
      </w:del>
      <w:r w:rsidRPr="00DD6CC4">
        <w:rPr>
          <w:lang w:val="en-US"/>
        </w:rPr>
        <w:t>). The most obvious advantage is that client and server use the same language and can share or even exchange code. O</w:t>
      </w:r>
      <w:ins w:id="1415" w:author="Andreas Gawecki" w:date="2011-08-16T17:31:00Z">
        <w:r w:rsidR="00C91523">
          <w:rPr>
            <w:lang w:val="en-US"/>
          </w:rPr>
          <w:t>bviously</w:t>
        </w:r>
      </w:ins>
      <w:del w:id="1416" w:author="Andreas Gawecki" w:date="2011-08-16T17:31:00Z">
        <w:r w:rsidRPr="00DD6CC4" w:rsidDel="00C91523">
          <w:rPr>
            <w:lang w:val="en-US"/>
          </w:rPr>
          <w:delText>f course</w:delText>
        </w:r>
      </w:del>
      <w:r w:rsidRPr="00DD6CC4">
        <w:rPr>
          <w:lang w:val="en-US"/>
        </w:rPr>
        <w:t>, Jangaroo can be applied in this domain</w:t>
      </w:r>
      <w:del w:id="1417" w:author="Dennis Homann" w:date="2011-08-18T22:54:00Z">
        <w:r w:rsidRPr="00DD6CC4" w:rsidDel="00EF22B0">
          <w:rPr>
            <w:lang w:val="en-US"/>
          </w:rPr>
          <w:delText>, too</w:delText>
        </w:r>
      </w:del>
      <w:ins w:id="1418" w:author="Dennis Homann" w:date="2011-08-18T22:54:00Z">
        <w:r w:rsidR="00EF22B0">
          <w:rPr>
            <w:lang w:val="en-US"/>
          </w:rPr>
          <w:t xml:space="preserve"> as well</w:t>
        </w:r>
      </w:ins>
      <w:r w:rsidRPr="00DD6CC4">
        <w:rPr>
          <w:lang w:val="en-US"/>
        </w:rPr>
        <w:t xml:space="preserve">, so that </w:t>
      </w:r>
      <w:ins w:id="1419" w:author="Andreas Gawecki" w:date="2011-08-16T17:31:00Z">
        <w:r w:rsidR="00C91523">
          <w:rPr>
            <w:lang w:val="en-US"/>
          </w:rPr>
          <w:t xml:space="preserve">both </w:t>
        </w:r>
      </w:ins>
      <w:r w:rsidRPr="00DD6CC4">
        <w:rPr>
          <w:lang w:val="en-US"/>
        </w:rPr>
        <w:t xml:space="preserve">client and server would be implemented in ActionScript. Considering the large and growing number of APIs offered in </w:t>
      </w:r>
      <w:ins w:id="1420" w:author="Dennis Homann" w:date="2011-08-18T22:54:00Z">
        <w:r w:rsidR="00EF22B0">
          <w:rPr>
            <w:lang w:val="en-US"/>
          </w:rPr>
          <w:t xml:space="preserve">a </w:t>
        </w:r>
      </w:ins>
      <w:r w:rsidRPr="00DD6CC4">
        <w:rPr>
          <w:lang w:val="en-US"/>
        </w:rPr>
        <w:t>server context, working with static typing can be especially helpful here.</w:t>
      </w:r>
    </w:p>
    <w:p w:rsidR="00DD6CC4" w:rsidRPr="00DD6CC4" w:rsidDel="00613CDE" w:rsidRDefault="00D16A71" w:rsidP="00DD6CC4">
      <w:pPr>
        <w:rPr>
          <w:del w:id="1421" w:author="Frank Wienber" w:date="2011-08-18T22:10:00Z"/>
          <w:lang w:val="en-US"/>
        </w:rPr>
      </w:pPr>
      <w:ins w:id="1422" w:author="Andreas Gawecki" w:date="2011-08-19T10:56:00Z">
        <w:r>
          <w:rPr>
            <w:lang w:val="en-US"/>
          </w:rPr>
          <w:br w:type="page"/>
        </w:r>
      </w:ins>
    </w:p>
    <w:p w:rsidR="00DD6CC4" w:rsidRPr="00DD6CC4" w:rsidDel="00D16A71" w:rsidRDefault="00DD6CC4" w:rsidP="00DD6CC4">
      <w:pPr>
        <w:rPr>
          <w:del w:id="1423" w:author="Andreas Gawecki" w:date="2011-08-19T10:57:00Z"/>
          <w:lang w:val="en-US"/>
        </w:rPr>
      </w:pPr>
    </w:p>
    <w:customXmlInsRangeStart w:id="1424" w:author="Andreas Gawecki" w:date="2011-08-18T17:36:00Z"/>
    <w:sdt>
      <w:sdtPr>
        <w:rPr>
          <w:rFonts w:asciiTheme="minorHAnsi" w:eastAsiaTheme="minorHAnsi" w:hAnsiTheme="minorHAnsi" w:cstheme="minorBidi"/>
          <w:b w:val="0"/>
          <w:bCs w:val="0"/>
          <w:color w:val="auto"/>
          <w:sz w:val="22"/>
          <w:szCs w:val="22"/>
        </w:rPr>
        <w:id w:val="19069251"/>
        <w:docPartObj>
          <w:docPartGallery w:val="Bibliographies"/>
          <w:docPartUnique/>
        </w:docPartObj>
      </w:sdtPr>
      <w:sdtContent>
        <w:customXmlInsRangeEnd w:id="1424"/>
        <w:p w:rsidR="00EB1B0A" w:rsidRPr="00EB1B0A" w:rsidRDefault="003F6604">
          <w:pPr>
            <w:pStyle w:val="berschrift1"/>
            <w:rPr>
              <w:ins w:id="1425" w:author="Andreas Gawecki" w:date="2011-08-18T17:36:00Z"/>
              <w:lang w:val="en-US"/>
              <w:rPrChange w:id="1426" w:author="Andreas Gawecki" w:date="2011-08-18T17:36:00Z">
                <w:rPr>
                  <w:ins w:id="1427" w:author="Andreas Gawecki" w:date="2011-08-18T17:36:00Z"/>
                </w:rPr>
              </w:rPrChange>
            </w:rPr>
          </w:pPr>
          <w:ins w:id="1428" w:author="Andreas Gawecki" w:date="2011-08-18T18:20:00Z">
            <w:r>
              <w:rPr>
                <w:lang w:val="en-US"/>
              </w:rPr>
              <w:t>References</w:t>
            </w:r>
            <w:r>
              <w:rPr>
                <w:lang w:val="en-US"/>
              </w:rPr>
              <w:br/>
            </w:r>
          </w:ins>
        </w:p>
        <w:customXmlInsRangeStart w:id="1429" w:author="Andreas Gawecki" w:date="2011-08-18T17:36:00Z"/>
        <w:sdt>
          <w:sdtPr>
            <w:id w:val="111145805"/>
            <w:bibliography/>
          </w:sdtPr>
          <w:sdtContent>
            <w:customXmlInsRangeEnd w:id="1429"/>
            <w:p w:rsidR="007E0DA3" w:rsidRDefault="0067353E" w:rsidP="007E0DA3">
              <w:pPr>
                <w:pStyle w:val="Literaturverzeichnis"/>
                <w:rPr>
                  <w:noProof/>
                  <w:lang w:val="en-US"/>
                </w:rPr>
              </w:pPr>
              <w:ins w:id="1430" w:author="Andreas Gawecki" w:date="2011-08-18T17:36:00Z">
                <w:r>
                  <w:fldChar w:fldCharType="begin"/>
                </w:r>
                <w:r w:rsidRPr="0067353E">
                  <w:rPr>
                    <w:lang w:val="en-US"/>
                    <w:rPrChange w:id="1431" w:author="Andreas Gawecki" w:date="2011-08-18T17:36:00Z">
                      <w:rPr/>
                    </w:rPrChange>
                  </w:rPr>
                  <w:instrText xml:space="preserve"> BIBLIOGRAPHY </w:instrText>
                </w:r>
                <w:r>
                  <w:fldChar w:fldCharType="separate"/>
                </w:r>
              </w:ins>
              <w:r w:rsidR="007E0DA3">
                <w:rPr>
                  <w:noProof/>
                  <w:lang w:val="en-US"/>
                </w:rPr>
                <w:t>1. ActionScript 3 Overview. [Online] http://www.adobe.com/devnet/actionscript/articles/actionscript3_overview.html.</w:t>
              </w:r>
            </w:p>
            <w:p w:rsidR="007E0DA3" w:rsidRDefault="007E0DA3" w:rsidP="007E0DA3">
              <w:pPr>
                <w:pStyle w:val="Literaturverzeichnis"/>
                <w:rPr>
                  <w:noProof/>
                  <w:lang w:val="en-US"/>
                </w:rPr>
              </w:pPr>
              <w:r>
                <w:rPr>
                  <w:noProof/>
                  <w:lang w:val="en-US"/>
                </w:rPr>
                <w:t>2. Adobe Virtual Machine 2 (AVM2). [Online] http://www.adobe.com/content/dam/Adobe/en/devnet/actionscript/articles/avm2overview.pdf.</w:t>
              </w:r>
            </w:p>
            <w:p w:rsidR="007E0DA3" w:rsidRDefault="007E0DA3" w:rsidP="007E0DA3">
              <w:pPr>
                <w:pStyle w:val="Literaturverzeichnis"/>
                <w:rPr>
                  <w:noProof/>
                  <w:lang w:val="en-US"/>
                </w:rPr>
              </w:pPr>
              <w:r>
                <w:rPr>
                  <w:noProof/>
                  <w:lang w:val="en-US"/>
                </w:rPr>
                <w:t>3. Adobe Flash Player. [Online] http://www.adobe.com/products/flashplayer.</w:t>
              </w:r>
            </w:p>
            <w:p w:rsidR="007E0DA3" w:rsidRDefault="007E0DA3" w:rsidP="007E0DA3">
              <w:pPr>
                <w:pStyle w:val="Literaturverzeichnis"/>
                <w:rPr>
                  <w:noProof/>
                  <w:lang w:val="en-US"/>
                </w:rPr>
              </w:pPr>
              <w:r>
                <w:rPr>
                  <w:noProof/>
                  <w:lang w:val="en-US"/>
                </w:rPr>
                <w:t>4. Adobe AIR. [Online] http://www.adobe.com/products/air.</w:t>
              </w:r>
            </w:p>
            <w:p w:rsidR="007E0DA3" w:rsidRDefault="007E0DA3" w:rsidP="007E0DA3">
              <w:pPr>
                <w:pStyle w:val="Literaturverzeichnis"/>
                <w:rPr>
                  <w:noProof/>
                  <w:lang w:val="en-US"/>
                </w:rPr>
              </w:pPr>
              <w:r>
                <w:rPr>
                  <w:noProof/>
                  <w:lang w:val="en-US"/>
                </w:rPr>
                <w:t>5. Jangaroo license. [Online] http://www.jangaroo.net/home/license.html.</w:t>
              </w:r>
            </w:p>
            <w:p w:rsidR="007E0DA3" w:rsidRPr="00D16A71" w:rsidRDefault="007E0DA3" w:rsidP="007E0DA3">
              <w:pPr>
                <w:pStyle w:val="Literaturverzeichnis"/>
                <w:rPr>
                  <w:noProof/>
                  <w:rPrChange w:id="1432" w:author="Andreas Gawecki" w:date="2011-08-19T10:54:00Z">
                    <w:rPr>
                      <w:noProof/>
                      <w:lang w:val="en-US"/>
                    </w:rPr>
                  </w:rPrChange>
                </w:rPr>
              </w:pPr>
              <w:r>
                <w:rPr>
                  <w:noProof/>
                  <w:lang w:val="en-US"/>
                </w:rPr>
                <w:t xml:space="preserve">6. </w:t>
              </w:r>
              <w:r>
                <w:rPr>
                  <w:b/>
                  <w:bCs/>
                  <w:noProof/>
                  <w:lang w:val="en-US"/>
                </w:rPr>
                <w:t>Roussey, Steven.</w:t>
              </w:r>
              <w:r>
                <w:rPr>
                  <w:noProof/>
                  <w:lang w:val="en-US"/>
                </w:rPr>
                <w:t xml:space="preserve"> Firebug plug-in “Illuminations”. </w:t>
              </w:r>
              <w:r w:rsidR="0067353E" w:rsidRPr="0067353E">
                <w:rPr>
                  <w:noProof/>
                  <w:rPrChange w:id="1433" w:author="Andreas Gawecki" w:date="2011-08-19T10:54:00Z">
                    <w:rPr>
                      <w:noProof/>
                      <w:lang w:val="en-US"/>
                    </w:rPr>
                  </w:rPrChange>
                </w:rPr>
                <w:t>[Online] http://www.illuminations-for-developers.com.</w:t>
              </w:r>
            </w:p>
            <w:p w:rsidR="007E0DA3" w:rsidRDefault="007E0DA3" w:rsidP="007E0DA3">
              <w:pPr>
                <w:pStyle w:val="Literaturverzeichnis"/>
                <w:rPr>
                  <w:noProof/>
                  <w:lang w:val="en-US"/>
                </w:rPr>
              </w:pPr>
              <w:r>
                <w:rPr>
                  <w:noProof/>
                  <w:lang w:val="en-US"/>
                </w:rPr>
                <w:t>7. IntelliJ IDEA Ultimate Edition. [Online] http://www.jetbrains.com/idea.</w:t>
              </w:r>
            </w:p>
            <w:p w:rsidR="007E0DA3" w:rsidRPr="00D16A71" w:rsidRDefault="007E0DA3" w:rsidP="007E0DA3">
              <w:pPr>
                <w:pStyle w:val="Literaturverzeichnis"/>
                <w:rPr>
                  <w:noProof/>
                  <w:rPrChange w:id="1434" w:author="Andreas Gawecki" w:date="2011-08-19T10:54:00Z">
                    <w:rPr>
                      <w:noProof/>
                      <w:lang w:val="en-US"/>
                    </w:rPr>
                  </w:rPrChange>
                </w:rPr>
              </w:pPr>
              <w:r>
                <w:rPr>
                  <w:noProof/>
                  <w:lang w:val="en-US"/>
                </w:rPr>
                <w:t xml:space="preserve">8. </w:t>
              </w:r>
              <w:r>
                <w:rPr>
                  <w:b/>
                  <w:bCs/>
                  <w:noProof/>
                  <w:lang w:val="en-US"/>
                </w:rPr>
                <w:t>Eich, Brendan.</w:t>
              </w:r>
              <w:r>
                <w:rPr>
                  <w:noProof/>
                  <w:lang w:val="en-US"/>
                </w:rPr>
                <w:t xml:space="preserve"> Comment to “An open letter to Chris Wilson”. </w:t>
              </w:r>
              <w:r w:rsidR="0067353E" w:rsidRPr="0067353E">
                <w:rPr>
                  <w:noProof/>
                  <w:rPrChange w:id="1435" w:author="Andreas Gawecki" w:date="2011-08-19T10:54:00Z">
                    <w:rPr>
                      <w:noProof/>
                      <w:lang w:val="en-US"/>
                    </w:rPr>
                  </w:rPrChange>
                </w:rPr>
                <w:t>[Online] 2007. http://brendaneich.com/2007/10/open-letter-to-chris-wilson/#comment-583.</w:t>
              </w:r>
            </w:p>
            <w:p w:rsidR="007E0DA3" w:rsidRDefault="007E0DA3" w:rsidP="007E0DA3">
              <w:pPr>
                <w:pStyle w:val="Literaturverzeichnis"/>
                <w:rPr>
                  <w:noProof/>
                  <w:lang w:val="en-US"/>
                </w:rPr>
              </w:pPr>
              <w:r>
                <w:rPr>
                  <w:noProof/>
                  <w:lang w:val="en-US"/>
                </w:rPr>
                <w:t>9. ECMAScript 4 Specification (abandoned). [Online] http://www.ecmascript.org/es4/spec/overview.pdf.</w:t>
              </w:r>
            </w:p>
            <w:p w:rsidR="007E0DA3" w:rsidRDefault="007E0DA3" w:rsidP="007E0DA3">
              <w:pPr>
                <w:pStyle w:val="Literaturverzeichnis"/>
                <w:rPr>
                  <w:noProof/>
                  <w:lang w:val="en-US"/>
                </w:rPr>
              </w:pPr>
              <w:r>
                <w:rPr>
                  <w:noProof/>
                  <w:lang w:val="en-US"/>
                </w:rPr>
                <w:t xml:space="preserve">10. </w:t>
              </w:r>
              <w:r>
                <w:rPr>
                  <w:b/>
                  <w:bCs/>
                  <w:noProof/>
                  <w:lang w:val="en-US"/>
                </w:rPr>
                <w:t>Eich, Brendan.</w:t>
              </w:r>
              <w:r>
                <w:rPr>
                  <w:noProof/>
                  <w:lang w:val="en-US"/>
                </w:rPr>
                <w:t xml:space="preserve"> es-discuss ECMAScript mailing list. [Online] 2008. https://mail.mozilla.org/pipermail/es-discuss/2008-August/006837.html.</w:t>
              </w:r>
            </w:p>
            <w:p w:rsidR="007E0DA3" w:rsidRDefault="007E0DA3" w:rsidP="007E0DA3">
              <w:pPr>
                <w:pStyle w:val="Literaturverzeichnis"/>
                <w:rPr>
                  <w:noProof/>
                  <w:lang w:val="en-US"/>
                </w:rPr>
              </w:pPr>
              <w:r>
                <w:rPr>
                  <w:noProof/>
                  <w:lang w:val="en-US"/>
                </w:rPr>
                <w:t>11. ECMA-262, ECMAScript Language Specification, 5.1 Edition. [Online] June 2011. http://www.ecma-international.org/publications/files/ECMA-ST/Ecma-262.pdf.</w:t>
              </w:r>
            </w:p>
            <w:p w:rsidR="007E0DA3" w:rsidRDefault="007E0DA3" w:rsidP="007E0DA3">
              <w:pPr>
                <w:pStyle w:val="Literaturverzeichnis"/>
                <w:rPr>
                  <w:noProof/>
                  <w:lang w:val="en-US"/>
                </w:rPr>
              </w:pPr>
              <w:r>
                <w:rPr>
                  <w:noProof/>
                  <w:lang w:val="en-US"/>
                </w:rPr>
                <w:t>12. ECMA-262, ECMScript Language Specification, 3rd Edition. [Online] December 1999. http://www.ecma-international.org/publications/files/ECMA-ST-ARCH/ECMA-262,%203rd%20edition,%20December%201999.pdf.</w:t>
              </w:r>
            </w:p>
            <w:p w:rsidR="007E0DA3" w:rsidRPr="00D16A71" w:rsidRDefault="007E0DA3" w:rsidP="007E0DA3">
              <w:pPr>
                <w:pStyle w:val="Literaturverzeichnis"/>
                <w:rPr>
                  <w:noProof/>
                  <w:rPrChange w:id="1436" w:author="Andreas Gawecki" w:date="2011-08-19T10:54:00Z">
                    <w:rPr>
                      <w:noProof/>
                      <w:lang w:val="en-US"/>
                    </w:rPr>
                  </w:rPrChange>
                </w:rPr>
              </w:pPr>
              <w:r>
                <w:rPr>
                  <w:noProof/>
                  <w:lang w:val="en-US"/>
                </w:rPr>
                <w:t xml:space="preserve">13. ActionScript® 3.0 Reference for the Adobe® Flash® Platform. </w:t>
              </w:r>
              <w:r w:rsidR="0067353E" w:rsidRPr="0067353E">
                <w:rPr>
                  <w:noProof/>
                  <w:rPrChange w:id="1437" w:author="Andreas Gawecki" w:date="2011-08-19T10:54:00Z">
                    <w:rPr>
                      <w:noProof/>
                      <w:lang w:val="en-US"/>
                    </w:rPr>
                  </w:rPrChange>
                </w:rPr>
                <w:t>[Online] http://help.adobe.com/en_US/FlashPlatform/reference/actionscript/3.</w:t>
              </w:r>
            </w:p>
            <w:p w:rsidR="007E0DA3" w:rsidRPr="00D16A71" w:rsidRDefault="007E0DA3" w:rsidP="007E0DA3">
              <w:pPr>
                <w:pStyle w:val="Literaturverzeichnis"/>
                <w:rPr>
                  <w:noProof/>
                  <w:rPrChange w:id="1438" w:author="Andreas Gawecki" w:date="2011-08-19T10:54:00Z">
                    <w:rPr>
                      <w:noProof/>
                      <w:lang w:val="en-US"/>
                    </w:rPr>
                  </w:rPrChange>
                </w:rPr>
              </w:pPr>
              <w:r>
                <w:rPr>
                  <w:noProof/>
                  <w:lang w:val="en-US"/>
                </w:rPr>
                <w:t xml:space="preserve">14. mxmlc, part of the Flex SDK. </w:t>
              </w:r>
              <w:r w:rsidR="0067353E" w:rsidRPr="0067353E">
                <w:rPr>
                  <w:noProof/>
                  <w:rPrChange w:id="1439" w:author="Andreas Gawecki" w:date="2011-08-19T10:54:00Z">
                    <w:rPr>
                      <w:noProof/>
                      <w:lang w:val="en-US"/>
                    </w:rPr>
                  </w:rPrChange>
                </w:rPr>
                <w:t>[Online] http://opensource.adobe.com/wiki/display/flexsdk/Flex+SDK.</w:t>
              </w:r>
            </w:p>
            <w:p w:rsidR="007E0DA3" w:rsidRPr="00D16A71" w:rsidRDefault="0067353E" w:rsidP="007E0DA3">
              <w:pPr>
                <w:pStyle w:val="Literaturverzeichnis"/>
                <w:rPr>
                  <w:noProof/>
                  <w:rPrChange w:id="1440" w:author="Andreas Gawecki" w:date="2011-08-19T10:54:00Z">
                    <w:rPr>
                      <w:noProof/>
                      <w:lang w:val="en-US"/>
                    </w:rPr>
                  </w:rPrChange>
                </w:rPr>
              </w:pPr>
              <w:r w:rsidRPr="0067353E">
                <w:rPr>
                  <w:noProof/>
                  <w:rPrChange w:id="1441" w:author="Andreas Gawecki" w:date="2011-08-19T10:54:00Z">
                    <w:rPr>
                      <w:noProof/>
                      <w:lang w:val="en-US"/>
                    </w:rPr>
                  </w:rPrChange>
                </w:rPr>
                <w:t>15. Jangaroo Wiki. [Online] https://github.com/CoreMedia/jangaroo-tools/wiki.</w:t>
              </w:r>
            </w:p>
            <w:p w:rsidR="007E0DA3" w:rsidRDefault="007E0DA3" w:rsidP="007E0DA3">
              <w:pPr>
                <w:pStyle w:val="Literaturverzeichnis"/>
                <w:rPr>
                  <w:noProof/>
                  <w:lang w:val="en-US"/>
                </w:rPr>
              </w:pPr>
              <w:r>
                <w:rPr>
                  <w:noProof/>
                  <w:lang w:val="en-US"/>
                </w:rPr>
                <w:t>16. Firebug Firefox Plugin. [Online] http://getfirebug.com.</w:t>
              </w:r>
            </w:p>
            <w:p w:rsidR="007E0DA3" w:rsidRDefault="007E0DA3" w:rsidP="007E0DA3">
              <w:pPr>
                <w:pStyle w:val="Literaturverzeichnis"/>
                <w:rPr>
                  <w:noProof/>
                  <w:lang w:val="en-US"/>
                </w:rPr>
              </w:pPr>
              <w:r>
                <w:rPr>
                  <w:noProof/>
                  <w:lang w:val="en-US"/>
                </w:rPr>
                <w:t>17. JFlex Scanner Generator. [Online] http://jflex.de.</w:t>
              </w:r>
            </w:p>
            <w:p w:rsidR="007E0DA3" w:rsidRDefault="007E0DA3" w:rsidP="007E0DA3">
              <w:pPr>
                <w:pStyle w:val="Literaturverzeichnis"/>
                <w:rPr>
                  <w:noProof/>
                  <w:lang w:val="en-US"/>
                </w:rPr>
              </w:pPr>
              <w:r>
                <w:rPr>
                  <w:noProof/>
                  <w:lang w:val="en-US"/>
                </w:rPr>
                <w:t>18. CUP Parser Generator. [Online] http://www2.cs.tum.edu/projects/cup.</w:t>
              </w:r>
            </w:p>
            <w:p w:rsidR="007E0DA3" w:rsidRDefault="007E0DA3" w:rsidP="007E0DA3">
              <w:pPr>
                <w:pStyle w:val="Literaturverzeichnis"/>
                <w:rPr>
                  <w:noProof/>
                  <w:lang w:val="en-US"/>
                </w:rPr>
              </w:pPr>
              <w:r>
                <w:rPr>
                  <w:noProof/>
                  <w:lang w:val="en-US"/>
                </w:rPr>
                <w:t xml:space="preserve">19. </w:t>
              </w:r>
              <w:r>
                <w:rPr>
                  <w:b/>
                  <w:bCs/>
                  <w:noProof/>
                  <w:lang w:val="en-US"/>
                </w:rPr>
                <w:t>Crockford, Douglas.</w:t>
              </w:r>
              <w:r>
                <w:rPr>
                  <w:noProof/>
                  <w:lang w:val="en-US"/>
                </w:rPr>
                <w:t xml:space="preserve"> Private Members in JavaScript. [Online] 2001. http://javascript.crockford.com/private.html.</w:t>
              </w:r>
            </w:p>
            <w:p w:rsidR="007E0DA3" w:rsidRDefault="007E0DA3" w:rsidP="007E0DA3">
              <w:pPr>
                <w:pStyle w:val="Literaturverzeichnis"/>
                <w:rPr>
                  <w:noProof/>
                  <w:lang w:val="en-US"/>
                </w:rPr>
              </w:pPr>
              <w:r>
                <w:rPr>
                  <w:noProof/>
                  <w:lang w:val="en-US"/>
                </w:rPr>
                <w:lastRenderedPageBreak/>
                <w:t>20. Ext Core. [Online] http://www.sencha.com/products/extcore.</w:t>
              </w:r>
            </w:p>
            <w:p w:rsidR="007E0DA3" w:rsidRDefault="007E0DA3" w:rsidP="007E0DA3">
              <w:pPr>
                <w:pStyle w:val="Literaturverzeichnis"/>
                <w:rPr>
                  <w:noProof/>
                  <w:lang w:val="en-US"/>
                </w:rPr>
              </w:pPr>
              <w:r>
                <w:rPr>
                  <w:noProof/>
                  <w:lang w:val="en-US"/>
                </w:rPr>
                <w:t>21. Apache Maven. [Online] http://maven.apache.org.</w:t>
              </w:r>
            </w:p>
            <w:p w:rsidR="007E0DA3" w:rsidRDefault="007E0DA3" w:rsidP="007E0DA3">
              <w:pPr>
                <w:pStyle w:val="Literaturverzeichnis"/>
                <w:rPr>
                  <w:noProof/>
                  <w:lang w:val="en-US"/>
                </w:rPr>
              </w:pPr>
              <w:r>
                <w:rPr>
                  <w:noProof/>
                  <w:lang w:val="en-US"/>
                </w:rPr>
                <w:t>22. FlashDevelop. [Online] http://www.flashdevelop.org.</w:t>
              </w:r>
            </w:p>
            <w:p w:rsidR="007E0DA3" w:rsidRDefault="007E0DA3" w:rsidP="007E0DA3">
              <w:pPr>
                <w:pStyle w:val="Literaturverzeichnis"/>
                <w:rPr>
                  <w:noProof/>
                  <w:lang w:val="en-US"/>
                </w:rPr>
              </w:pPr>
              <w:r>
                <w:rPr>
                  <w:noProof/>
                  <w:lang w:val="en-US"/>
                </w:rPr>
                <w:t>23. Adobe Flash Builder. [Online] http://www.adobe.com/de/products/flash-builder.html.</w:t>
              </w:r>
            </w:p>
            <w:p w:rsidR="007E0DA3" w:rsidRDefault="007E0DA3" w:rsidP="007E0DA3">
              <w:pPr>
                <w:pStyle w:val="Literaturverzeichnis"/>
                <w:rPr>
                  <w:noProof/>
                  <w:lang w:val="en-US"/>
                </w:rPr>
              </w:pPr>
              <w:r>
                <w:rPr>
                  <w:noProof/>
                  <w:lang w:val="en-US"/>
                </w:rPr>
                <w:t>24. Eclipse/axdt. [Online] http://axdt.org.</w:t>
              </w:r>
            </w:p>
            <w:p w:rsidR="007E0DA3" w:rsidRDefault="007E0DA3" w:rsidP="007E0DA3">
              <w:pPr>
                <w:pStyle w:val="Literaturverzeichnis"/>
                <w:rPr>
                  <w:noProof/>
                  <w:lang w:val="en-US"/>
                </w:rPr>
              </w:pPr>
              <w:r>
                <w:rPr>
                  <w:noProof/>
                  <w:lang w:val="en-US"/>
                </w:rPr>
                <w:t>25. Powerflasher FDT. [Online] http://www.fdt.powerflasher.com.</w:t>
              </w:r>
            </w:p>
            <w:p w:rsidR="007E0DA3" w:rsidRPr="00D16A71" w:rsidRDefault="007E0DA3" w:rsidP="007E0DA3">
              <w:pPr>
                <w:pStyle w:val="Literaturverzeichnis"/>
                <w:rPr>
                  <w:noProof/>
                  <w:rPrChange w:id="1442" w:author="Andreas Gawecki" w:date="2011-08-19T10:54:00Z">
                    <w:rPr>
                      <w:noProof/>
                      <w:lang w:val="en-US"/>
                    </w:rPr>
                  </w:rPrChange>
                </w:rPr>
              </w:pPr>
              <w:r>
                <w:rPr>
                  <w:noProof/>
                  <w:lang w:val="en-US"/>
                </w:rPr>
                <w:t xml:space="preserve">26. About the ASDoc tool. </w:t>
              </w:r>
              <w:r>
                <w:rPr>
                  <w:i/>
                  <w:iCs/>
                  <w:noProof/>
                  <w:lang w:val="en-US"/>
                </w:rPr>
                <w:t xml:space="preserve">Adobe Flex 4.5. </w:t>
              </w:r>
              <w:r w:rsidR="0067353E" w:rsidRPr="0067353E">
                <w:rPr>
                  <w:noProof/>
                  <w:rPrChange w:id="1443" w:author="Andreas Gawecki" w:date="2011-08-19T10:54:00Z">
                    <w:rPr>
                      <w:noProof/>
                      <w:lang w:val="en-US"/>
                    </w:rPr>
                  </w:rPrChange>
                </w:rPr>
                <w:t>[Online] http://help.adobe.com/en_US/flex/using/WSd0ded3821e0d52fe1e63e3d11c2f44bb7b-7fef.html.</w:t>
              </w:r>
            </w:p>
            <w:p w:rsidR="007E0DA3" w:rsidRDefault="007E0DA3" w:rsidP="007E0DA3">
              <w:pPr>
                <w:pStyle w:val="Literaturverzeichnis"/>
                <w:rPr>
                  <w:noProof/>
                  <w:lang w:val="en-US"/>
                </w:rPr>
              </w:pPr>
              <w:r>
                <w:rPr>
                  <w:noProof/>
                  <w:lang w:val="en-US"/>
                </w:rPr>
                <w:t>27. Google Swiffy. [Online] http://swiffy.googlelabs.com.</w:t>
              </w:r>
            </w:p>
            <w:p w:rsidR="007E0DA3" w:rsidRDefault="007E0DA3" w:rsidP="007E0DA3">
              <w:pPr>
                <w:pStyle w:val="Literaturverzeichnis"/>
                <w:rPr>
                  <w:noProof/>
                  <w:lang w:val="en-US"/>
                </w:rPr>
              </w:pPr>
              <w:r>
                <w:rPr>
                  <w:noProof/>
                  <w:lang w:val="en-US"/>
                </w:rPr>
                <w:t>28. Gordon JavaScript Flash VM. [Online] https://github.com/tobeytailor/gordon.</w:t>
              </w:r>
            </w:p>
            <w:p w:rsidR="007E0DA3" w:rsidRDefault="007E0DA3" w:rsidP="007E0DA3">
              <w:pPr>
                <w:pStyle w:val="Literaturverzeichnis"/>
                <w:rPr>
                  <w:noProof/>
                  <w:lang w:val="en-US"/>
                </w:rPr>
              </w:pPr>
              <w:r>
                <w:rPr>
                  <w:noProof/>
                  <w:lang w:val="en-US"/>
                </w:rPr>
                <w:t>29. Mascara. [Online] http://www.mascaraengine.com.</w:t>
              </w:r>
            </w:p>
            <w:p w:rsidR="007E0DA3" w:rsidRDefault="007E0DA3" w:rsidP="007E0DA3">
              <w:pPr>
                <w:pStyle w:val="Literaturverzeichnis"/>
                <w:rPr>
                  <w:noProof/>
                  <w:lang w:val="en-US"/>
                </w:rPr>
              </w:pPr>
              <w:r>
                <w:rPr>
                  <w:noProof/>
                  <w:lang w:val="en-US"/>
                </w:rPr>
                <w:t>30. HaXe Programming Language. [Online] http://haxe.org.</w:t>
              </w:r>
            </w:p>
            <w:p w:rsidR="007E0DA3" w:rsidRDefault="007E0DA3" w:rsidP="007E0DA3">
              <w:pPr>
                <w:pStyle w:val="Literaturverzeichnis"/>
                <w:rPr>
                  <w:noProof/>
                  <w:lang w:val="en-US"/>
                </w:rPr>
              </w:pPr>
              <w:r>
                <w:rPr>
                  <w:noProof/>
                  <w:lang w:val="en-US"/>
                </w:rPr>
                <w:t>31. Adobe Flex. [Online] http://www.adobe.com/products/flex.</w:t>
              </w:r>
            </w:p>
            <w:p w:rsidR="007E0DA3" w:rsidRPr="00D16A71" w:rsidRDefault="007E0DA3" w:rsidP="007E0DA3">
              <w:pPr>
                <w:pStyle w:val="Literaturverzeichnis"/>
                <w:rPr>
                  <w:noProof/>
                  <w:rPrChange w:id="1444" w:author="Andreas Gawecki" w:date="2011-08-19T10:54:00Z">
                    <w:rPr>
                      <w:noProof/>
                      <w:lang w:val="en-US"/>
                    </w:rPr>
                  </w:rPrChange>
                </w:rPr>
              </w:pPr>
              <w:r>
                <w:rPr>
                  <w:noProof/>
                  <w:lang w:val="en-US"/>
                </w:rPr>
                <w:t xml:space="preserve">32. Jangaroo Applications. </w:t>
              </w:r>
              <w:r w:rsidR="0067353E" w:rsidRPr="0067353E">
                <w:rPr>
                  <w:noProof/>
                  <w:rPrChange w:id="1445" w:author="Andreas Gawecki" w:date="2011-08-19T10:54:00Z">
                    <w:rPr>
                      <w:noProof/>
                      <w:lang w:val="en-US"/>
                    </w:rPr>
                  </w:rPrChange>
                </w:rPr>
                <w:t>[Online] http://www.jangaroo.net/applications.</w:t>
              </w:r>
            </w:p>
            <w:p w:rsidR="007E0DA3" w:rsidRDefault="007E0DA3" w:rsidP="007E0DA3">
              <w:pPr>
                <w:pStyle w:val="Literaturverzeichnis"/>
                <w:rPr>
                  <w:noProof/>
                  <w:lang w:val="en-US"/>
                </w:rPr>
              </w:pPr>
              <w:r>
                <w:rPr>
                  <w:noProof/>
                  <w:lang w:val="en-US"/>
                </w:rPr>
                <w:t>33. Jangaroo Libraries Wiki. [Online] https://github.com/CoreMedia/jangaroo-libs/wiki/Overview.</w:t>
              </w:r>
            </w:p>
            <w:p w:rsidR="007E0DA3" w:rsidRPr="00D16A71" w:rsidRDefault="0067353E" w:rsidP="007E0DA3">
              <w:pPr>
                <w:pStyle w:val="Literaturverzeichnis"/>
                <w:rPr>
                  <w:noProof/>
                  <w:rPrChange w:id="1446" w:author="Andreas Gawecki" w:date="2011-08-19T10:54:00Z">
                    <w:rPr>
                      <w:noProof/>
                      <w:lang w:val="en-US"/>
                    </w:rPr>
                  </w:rPrChange>
                </w:rPr>
              </w:pPr>
              <w:r w:rsidRPr="0067353E">
                <w:rPr>
                  <w:noProof/>
                  <w:rPrChange w:id="1447" w:author="Andreas Gawecki" w:date="2011-08-19T10:54:00Z">
                    <w:rPr>
                      <w:noProof/>
                      <w:lang w:val="en-US"/>
                    </w:rPr>
                  </w:rPrChange>
                </w:rPr>
                <w:t>34. Node.js. [Online] http://nodejs.org.</w:t>
              </w:r>
            </w:p>
            <w:p w:rsidR="007E0DA3" w:rsidRDefault="0067353E" w:rsidP="007E0DA3">
              <w:pPr>
                <w:pStyle w:val="Literaturverzeichnis"/>
                <w:rPr>
                  <w:noProof/>
                  <w:lang w:val="en-US"/>
                </w:rPr>
              </w:pPr>
              <w:r w:rsidRPr="0067353E">
                <w:rPr>
                  <w:noProof/>
                  <w:rPrChange w:id="1448" w:author="Andreas Gawecki" w:date="2011-08-19T10:54:00Z">
                    <w:rPr>
                      <w:noProof/>
                      <w:lang w:val="en-US"/>
                    </w:rPr>
                  </w:rPrChange>
                </w:rPr>
                <w:t xml:space="preserve">35. Helma. </w:t>
              </w:r>
              <w:r w:rsidR="007E0DA3">
                <w:rPr>
                  <w:noProof/>
                  <w:lang w:val="en-US"/>
                </w:rPr>
                <w:t>[Online] http://helma.org.</w:t>
              </w:r>
            </w:p>
            <w:p w:rsidR="00EB1B0A" w:rsidRDefault="0067353E" w:rsidP="007E0DA3">
              <w:pPr>
                <w:rPr>
                  <w:ins w:id="1449" w:author="Andreas Gawecki" w:date="2011-08-18T17:36:00Z"/>
                </w:rPr>
              </w:pPr>
              <w:ins w:id="1450" w:author="Andreas Gawecki" w:date="2011-08-18T17:36:00Z">
                <w:r>
                  <w:fldChar w:fldCharType="end"/>
                </w:r>
              </w:ins>
            </w:p>
          </w:sdtContent>
          <w:customXmlInsRangeStart w:id="1451" w:author="Andreas Gawecki" w:date="2011-08-18T17:36:00Z"/>
        </w:sdt>
        <w:customXmlInsRangeEnd w:id="1451"/>
      </w:sdtContent>
      <w:customXmlInsRangeStart w:id="1452" w:author="Andreas Gawecki" w:date="2011-08-18T17:36:00Z"/>
    </w:sdt>
    <w:customXmlInsRangeEnd w:id="1452"/>
    <w:p w:rsidR="00000000" w:rsidRDefault="00DD6CC4">
      <w:pPr>
        <w:pStyle w:val="berschrift1"/>
        <w:rPr>
          <w:del w:id="1453" w:author="Andreas Gawecki" w:date="2011-08-18T16:01:00Z"/>
          <w:lang w:val="en-US"/>
        </w:rPr>
        <w:pPrChange w:id="1454" w:author="Andreas Gawecki" w:date="2011-08-18T17:14:00Z">
          <w:pPr/>
        </w:pPrChange>
      </w:pPr>
      <w:del w:id="1455" w:author="Andreas Gawecki" w:date="2011-08-18T16:01:00Z">
        <w:r w:rsidRPr="00DD6CC4" w:rsidDel="00D43478">
          <w:rPr>
            <w:lang w:val="en-US"/>
          </w:rPr>
          <w:delText>---------------------</w:delText>
        </w:r>
      </w:del>
    </w:p>
    <w:p w:rsidR="00000000" w:rsidRDefault="001921B6">
      <w:pPr>
        <w:pStyle w:val="berschrift1"/>
        <w:rPr>
          <w:del w:id="1456" w:author="Andreas Gawecki" w:date="2011-08-18T16:01:00Z"/>
          <w:lang w:val="en-US"/>
        </w:rPr>
        <w:pPrChange w:id="1457" w:author="Andreas Gawecki" w:date="2011-08-18T16:01:00Z">
          <w:pPr/>
        </w:pPrChange>
      </w:pPr>
    </w:p>
    <w:p w:rsidR="00000000" w:rsidRDefault="008A74CA">
      <w:pPr>
        <w:pStyle w:val="berschrift1"/>
        <w:rPr>
          <w:del w:id="1458" w:author="Andreas Gawecki" w:date="2011-08-18T16:01:00Z"/>
          <w:lang w:val="en-US"/>
        </w:rPr>
        <w:pPrChange w:id="1459" w:author="Andreas Gawecki" w:date="2011-08-18T16:01:00Z">
          <w:pPr/>
        </w:pPrChange>
      </w:pPr>
      <w:del w:id="1460" w:author="Andreas Gawecki" w:date="2011-08-18T16:01:00Z">
        <w:r w:rsidDel="00D43478">
          <w:rPr>
            <w:lang w:val="en-US"/>
          </w:rPr>
          <w:delText>Material</w:delText>
        </w:r>
      </w:del>
      <w:ins w:id="1461" w:author="Frank Wienber" w:date="2011-08-18T21:04:00Z">
        <w:del w:id="1462" w:author="Andreas Gawecki" w:date="2011-08-18T16:01:00Z">
          <w:r w:rsidR="00C44670" w:rsidDel="00D43478">
            <w:rPr>
              <w:lang w:val="en-US"/>
            </w:rPr>
            <w:delText>Abbildungen kopieren aus</w:delText>
          </w:r>
        </w:del>
      </w:ins>
      <w:del w:id="1463" w:author="Andreas Gawecki" w:date="2011-08-18T16:01:00Z">
        <w:r w:rsidDel="00D43478">
          <w:rPr>
            <w:lang w:val="en-US"/>
          </w:rPr>
          <w:delText>:</w:delText>
        </w:r>
      </w:del>
    </w:p>
    <w:p w:rsidR="00000000" w:rsidRDefault="008A74CA">
      <w:pPr>
        <w:pStyle w:val="berschrift1"/>
        <w:rPr>
          <w:del w:id="1464" w:author="Andreas Gawecki" w:date="2011-08-18T16:01:00Z"/>
          <w:lang w:val="en-US"/>
        </w:rPr>
        <w:pPrChange w:id="1465" w:author="Andreas Gawecki" w:date="2011-08-18T16:01:00Z">
          <w:pPr/>
        </w:pPrChange>
      </w:pPr>
      <w:del w:id="1466" w:author="Andreas Gawecki" w:date="2011-08-18T16:01:00Z">
        <w:r w:rsidDel="00D43478">
          <w:rPr>
            <w:lang w:val="en-US"/>
          </w:rPr>
          <w:delText>flash coders NY Folien</w:delText>
        </w:r>
      </w:del>
    </w:p>
    <w:p w:rsidR="00000000" w:rsidRDefault="00DD6CC4">
      <w:pPr>
        <w:pStyle w:val="berschrift1"/>
        <w:rPr>
          <w:del w:id="1467" w:author="Andreas Gawecki" w:date="2011-08-18T16:01:00Z"/>
          <w:lang w:val="en-US"/>
        </w:rPr>
        <w:pPrChange w:id="1468" w:author="Andreas Gawecki" w:date="2011-08-18T16:01:00Z">
          <w:pPr/>
        </w:pPrChange>
      </w:pPr>
      <w:del w:id="1469" w:author="Andreas Gawecki" w:date="2011-08-18T16:01:00Z">
        <w:r w:rsidRPr="00DD6CC4" w:rsidDel="00D43478">
          <w:rPr>
            <w:lang w:val="en-US"/>
          </w:rPr>
          <w:delText>Enterprise JavaScript Folien - https://confluence.coremedia.com/confluence/pages/viewpageattachments.action?pageId=4818371</w:delText>
        </w:r>
      </w:del>
    </w:p>
    <w:p w:rsidR="001921B6" w:rsidRDefault="00DD6CC4">
      <w:pPr>
        <w:pStyle w:val="berschrift1"/>
        <w:pPrChange w:id="1470" w:author="Andreas Gawecki" w:date="2011-08-18T16:01:00Z">
          <w:pPr/>
        </w:pPrChange>
      </w:pPr>
      <w:del w:id="1471" w:author="Andreas Gawecki" w:date="2011-08-18T16:01:00Z">
        <w:r w:rsidDel="00D43478">
          <w:delText>recent CACM JavaScript / Browser Artikel von den PhoneGap guys</w:delText>
        </w:r>
      </w:del>
    </w:p>
    <w:sectPr w:rsidR="001921B6" w:rsidSect="00700770">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code="9"/>
      <w:pgMar w:top="1418" w:right="1418" w:bottom="1134" w:left="1418" w:header="709" w:footer="709" w:gutter="0"/>
      <w:cols w:space="708"/>
      <w:docGrid w:linePitch="360"/>
      <w:sectPrChange w:id="1478" w:author="Andreas Gawecki" w:date="2011-08-18T18:23:00Z">
        <w:sectPr w:rsidR="001921B6" w:rsidSect="00700770">
          <w:pgSz w:code="0"/>
          <w:pgMar w:top="1417" w:right="1417" w:left="1417" w:header="708" w:footer="708"/>
        </w:sectPr>
      </w:sectPrChang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8" w:author="Dennis Homann" w:date="2011-08-18T22:41:00Z" w:initials="DHO">
    <w:p w:rsidR="00A94642" w:rsidRDefault="00A94642">
      <w:pPr>
        <w:pStyle w:val="Kommentartext"/>
      </w:pPr>
      <w:r>
        <w:rPr>
          <w:rStyle w:val="Kommentarzeichen"/>
        </w:rPr>
        <w:annotationRef/>
      </w:r>
      <w:r>
        <w:t>ich würde einen neutraleren Stil vorschlagen, weniger Superlative und Elative</w:t>
      </w:r>
    </w:p>
  </w:comment>
  <w:comment w:id="41" w:author="Dennis Homann" w:date="2011-08-18T22:40:00Z" w:initials="DHO">
    <w:p w:rsidR="00A94642" w:rsidRDefault="00A94642">
      <w:pPr>
        <w:pStyle w:val="Kommentartext"/>
      </w:pPr>
      <w:r>
        <w:rPr>
          <w:rStyle w:val="Kommentarzeichen"/>
        </w:rPr>
        <w:annotationRef/>
      </w:r>
      <w:r>
        <w:t>s.o.</w:t>
      </w:r>
    </w:p>
  </w:comment>
  <w:comment w:id="69" w:author="Dennis Homann" w:date="2011-08-18T22:41:00Z" w:initials="DHO">
    <w:p w:rsidR="00A94642" w:rsidRDefault="00A94642">
      <w:pPr>
        <w:pStyle w:val="Kommentartext"/>
      </w:pPr>
      <w:r>
        <w:rPr>
          <w:rStyle w:val="Kommentarzeichen"/>
        </w:rPr>
        <w:annotationRef/>
      </w:r>
      <w:r>
        <w:t>s.o.</w:t>
      </w:r>
    </w:p>
  </w:comment>
  <w:comment w:id="108" w:author="Dennis Homann" w:date="2011-08-18T22:42:00Z" w:initials="DHO">
    <w:p w:rsidR="00A94642" w:rsidRDefault="00A94642">
      <w:pPr>
        <w:pStyle w:val="Kommentartext"/>
      </w:pPr>
      <w:r>
        <w:rPr>
          <w:rStyle w:val="Kommentarzeichen"/>
        </w:rPr>
        <w:annotationRef/>
      </w:r>
      <w:r>
        <w:t>s.o.</w:t>
      </w:r>
    </w:p>
  </w:comment>
  <w:comment w:id="109" w:author="Dennis Homann" w:date="2011-08-18T22:42:00Z" w:initials="DHO">
    <w:p w:rsidR="00A94642" w:rsidRDefault="00A94642">
      <w:pPr>
        <w:pStyle w:val="Kommentartext"/>
      </w:pPr>
      <w:r>
        <w:rPr>
          <w:rStyle w:val="Kommentarzeichen"/>
        </w:rPr>
        <w:annotationRef/>
      </w:r>
      <w:r>
        <w:t>Formulierung?</w:t>
      </w:r>
    </w:p>
  </w:comment>
  <w:comment w:id="113" w:author="Dennis Homann" w:date="2011-08-18T22:43:00Z" w:initials="DHO">
    <w:p w:rsidR="00A94642" w:rsidRDefault="00A94642">
      <w:pPr>
        <w:pStyle w:val="Kommentartext"/>
      </w:pPr>
      <w:r>
        <w:rPr>
          <w:rStyle w:val="Kommentarzeichen"/>
        </w:rPr>
        <w:annotationRef/>
      </w:r>
      <w:proofErr w:type="spellStart"/>
      <w:r>
        <w:t>imitate</w:t>
      </w:r>
      <w:proofErr w:type="spellEnd"/>
      <w:r>
        <w:t>?</w:t>
      </w:r>
    </w:p>
  </w:comment>
  <w:comment w:id="114" w:author="Dennis Homann" w:date="2011-08-18T22:43:00Z" w:initials="DHO">
    <w:p w:rsidR="00A94642" w:rsidRDefault="00A94642">
      <w:pPr>
        <w:pStyle w:val="Kommentartext"/>
      </w:pPr>
      <w:r>
        <w:rPr>
          <w:rStyle w:val="Kommentarzeichen"/>
        </w:rPr>
        <w:annotationRef/>
      </w:r>
      <w:r>
        <w:t>konkrete Namen nennen</w:t>
      </w:r>
    </w:p>
  </w:comment>
  <w:comment w:id="145" w:author="Dennis Homann" w:date="2011-08-18T22:44:00Z" w:initials="DHO">
    <w:p w:rsidR="00A94642" w:rsidRDefault="00A94642">
      <w:pPr>
        <w:pStyle w:val="Kommentartext"/>
      </w:pPr>
      <w:r>
        <w:rPr>
          <w:rStyle w:val="Kommentarzeichen"/>
        </w:rPr>
        <w:annotationRef/>
      </w:r>
      <w:proofErr w:type="spellStart"/>
      <w:r>
        <w:t>reference</w:t>
      </w:r>
      <w:proofErr w:type="spellEnd"/>
      <w:r>
        <w:t xml:space="preserve"> </w:t>
      </w:r>
      <w:proofErr w:type="spellStart"/>
      <w:r>
        <w:t>missing</w:t>
      </w:r>
      <w:proofErr w:type="spellEnd"/>
    </w:p>
  </w:comment>
  <w:comment w:id="146" w:author="Dennis Homann" w:date="2011-08-18T22:44:00Z" w:initials="DHO">
    <w:p w:rsidR="00A94642" w:rsidRDefault="00A94642">
      <w:pPr>
        <w:pStyle w:val="Kommentartext"/>
      </w:pPr>
      <w:r>
        <w:rPr>
          <w:rStyle w:val="Kommentarzeichen"/>
        </w:rPr>
        <w:annotationRef/>
      </w:r>
      <w:proofErr w:type="spellStart"/>
      <w:r>
        <w:t>reference</w:t>
      </w:r>
      <w:proofErr w:type="spellEnd"/>
      <w:r>
        <w:t xml:space="preserve"> </w:t>
      </w:r>
      <w:proofErr w:type="spellStart"/>
      <w:r>
        <w:t>missing</w:t>
      </w:r>
      <w:proofErr w:type="spellEnd"/>
    </w:p>
  </w:comment>
  <w:comment w:id="154" w:author="Dennis Homann" w:date="2011-08-18T22:44:00Z" w:initials="DHO">
    <w:p w:rsidR="00A94642" w:rsidRDefault="00A94642">
      <w:pPr>
        <w:pStyle w:val="Kommentartext"/>
      </w:pPr>
      <w:r>
        <w:rPr>
          <w:rStyle w:val="Kommentarzeichen"/>
        </w:rPr>
        <w:annotationRef/>
      </w:r>
      <w:r>
        <w:t>?</w:t>
      </w:r>
    </w:p>
  </w:comment>
  <w:comment w:id="155" w:author="Dennis Homann" w:date="2011-08-18T22:45:00Z" w:initials="DHO">
    <w:p w:rsidR="00A94642" w:rsidRDefault="00A94642">
      <w:pPr>
        <w:pStyle w:val="Kommentartext"/>
      </w:pPr>
      <w:r>
        <w:rPr>
          <w:rStyle w:val="Kommentarzeichen"/>
        </w:rPr>
        <w:annotationRef/>
      </w:r>
      <w:r>
        <w:t xml:space="preserve">Diesen Abschnitt hätte ich eher bei </w:t>
      </w:r>
      <w:proofErr w:type="spellStart"/>
      <w:r>
        <w:t>Related</w:t>
      </w:r>
      <w:proofErr w:type="spellEnd"/>
      <w:r>
        <w:t xml:space="preserve"> Work erwartet. Hier kommt er etwas unvermittelt.</w:t>
      </w:r>
    </w:p>
  </w:comment>
  <w:comment w:id="378" w:author="Dennis Homann" w:date="2011-08-18T22:46:00Z" w:initials="DHO">
    <w:p w:rsidR="00A94642" w:rsidRPr="00011F36" w:rsidRDefault="00A94642">
      <w:pPr>
        <w:pStyle w:val="Kommentartext"/>
      </w:pPr>
      <w:r>
        <w:rPr>
          <w:rStyle w:val="Kommentarzeichen"/>
        </w:rPr>
        <w:annotationRef/>
      </w:r>
      <w:r w:rsidRPr="00011F36">
        <w:t>zuviel whitespace im Code</w:t>
      </w:r>
    </w:p>
  </w:comment>
  <w:comment w:id="779" w:author="Dennis Homann" w:date="2011-08-18T22:47:00Z" w:initials="DHO">
    <w:p w:rsidR="00A94642" w:rsidRPr="00011F36" w:rsidRDefault="00A94642">
      <w:pPr>
        <w:pStyle w:val="Kommentartext"/>
      </w:pPr>
      <w:r>
        <w:rPr>
          <w:rStyle w:val="Kommentarzeichen"/>
        </w:rPr>
        <w:annotationRef/>
      </w:r>
      <w:r w:rsidRPr="00011F36">
        <w:t>encapsulation?</w:t>
      </w:r>
    </w:p>
  </w:comment>
  <w:comment w:id="853" w:author="Dennis Homann" w:date="2011-08-18T22:48:00Z" w:initials="DHO">
    <w:p w:rsidR="00A94642" w:rsidRPr="00011F36" w:rsidRDefault="00A94642">
      <w:pPr>
        <w:pStyle w:val="Kommentartext"/>
      </w:pPr>
      <w:r>
        <w:rPr>
          <w:rStyle w:val="Kommentarzeichen"/>
        </w:rPr>
        <w:annotationRef/>
      </w:r>
      <w:r w:rsidRPr="00011F36">
        <w:t>loaded? initialized?</w:t>
      </w:r>
    </w:p>
  </w:comment>
  <w:comment w:id="1331" w:author="Dennis Homann" w:date="2011-08-18T22:52:00Z" w:initials="DHO">
    <w:p w:rsidR="00A94642" w:rsidRDefault="00A94642">
      <w:pPr>
        <w:pStyle w:val="Kommentartext"/>
      </w:pPr>
      <w:r>
        <w:rPr>
          <w:rStyle w:val="Kommentarzeichen"/>
        </w:rPr>
        <w:annotationRef/>
      </w:r>
      <w:r>
        <w:t xml:space="preserve">vielleicht noch ein besseres Wort? </w:t>
      </w:r>
      <w:proofErr w:type="spellStart"/>
      <w:r>
        <w:t>experiments</w:t>
      </w:r>
      <w:proofErr w:type="spellEnd"/>
      <w: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1B6" w:rsidRDefault="001921B6" w:rsidP="00835238">
      <w:pPr>
        <w:spacing w:after="0" w:line="240" w:lineRule="auto"/>
      </w:pPr>
      <w:r>
        <w:separator/>
      </w:r>
    </w:p>
  </w:endnote>
  <w:endnote w:type="continuationSeparator" w:id="0">
    <w:p w:rsidR="001921B6" w:rsidRDefault="001921B6" w:rsidP="00835238">
      <w:pPr>
        <w:spacing w:after="0" w:line="240" w:lineRule="auto"/>
      </w:pPr>
      <w:r>
        <w:continuationSeparator/>
      </w:r>
    </w:p>
  </w:endnote>
  <w:endnote w:id="1">
    <w:p w:rsidR="00A94642" w:rsidRPr="007172B2" w:rsidDel="000D2742" w:rsidRDefault="00A94642">
      <w:pPr>
        <w:pStyle w:val="Endnotentext"/>
        <w:rPr>
          <w:del w:id="101" w:author="Andreas Gawecki" w:date="2011-08-18T17:15:00Z"/>
          <w:lang w:val="en-US"/>
          <w:rPrChange w:id="102" w:author="Frank Wienber" w:date="2011-08-18T21:26:00Z">
            <w:rPr>
              <w:del w:id="103" w:author="Andreas Gawecki" w:date="2011-08-18T17:15:00Z"/>
            </w:rPr>
          </w:rPrChange>
        </w:rPr>
      </w:pPr>
      <w:ins w:id="104" w:author="Frank Wienber" w:date="2011-08-18T21:26:00Z">
        <w:del w:id="105" w:author="Andreas Gawecki" w:date="2011-08-18T17:15:00Z">
          <w:r w:rsidDel="000D2742">
            <w:rPr>
              <w:rStyle w:val="Endnotenzeichen"/>
            </w:rPr>
            <w:endnoteRef/>
          </w:r>
          <w:r w:rsidR="0067353E" w:rsidRPr="0067353E">
            <w:rPr>
              <w:lang w:val="en-US"/>
              <w:rPrChange w:id="106" w:author="Frank Wienber" w:date="2011-08-18T21:26:00Z">
                <w:rPr/>
              </w:rPrChange>
            </w:rPr>
            <w:delText xml:space="preserve"> </w:delText>
          </w:r>
          <w:r w:rsidDel="000D2742">
            <w:rPr>
              <w:lang w:val="en-US"/>
            </w:rPr>
            <w:delText xml:space="preserve">Jangaroo license, </w:delText>
          </w:r>
          <w:r w:rsidR="0067353E" w:rsidDel="000D2742">
            <w:rPr>
              <w:lang w:val="en-US"/>
            </w:rPr>
            <w:fldChar w:fldCharType="begin"/>
          </w:r>
          <w:r w:rsidDel="000D2742">
            <w:rPr>
              <w:lang w:val="en-US"/>
            </w:rPr>
            <w:delInstrText xml:space="preserve"> HYPERLINK "</w:delInstrText>
          </w:r>
          <w:r w:rsidRPr="007172B2" w:rsidDel="000D2742">
            <w:rPr>
              <w:lang w:val="en-US"/>
            </w:rPr>
            <w:delInstrText>http://www.jangaroo.net/home/license.html</w:delInstrText>
          </w:r>
          <w:r w:rsidDel="000D2742">
            <w:rPr>
              <w:lang w:val="en-US"/>
            </w:rPr>
            <w:delInstrText xml:space="preserve">" </w:delInstrText>
          </w:r>
          <w:r w:rsidR="0067353E" w:rsidDel="000D2742">
            <w:rPr>
              <w:lang w:val="en-US"/>
            </w:rPr>
            <w:fldChar w:fldCharType="separate"/>
          </w:r>
          <w:r w:rsidRPr="0081486F" w:rsidDel="000D2742">
            <w:rPr>
              <w:rStyle w:val="Hyperlink"/>
              <w:lang w:val="en-US"/>
            </w:rPr>
            <w:delText>http://www.jangaroo.net/home/license.html</w:delText>
          </w:r>
          <w:r w:rsidR="0067353E" w:rsidDel="000D2742">
            <w:rPr>
              <w:lang w:val="en-US"/>
            </w:rPr>
            <w:fldChar w:fldCharType="end"/>
          </w:r>
          <w:r w:rsidDel="000D2742">
            <w:rPr>
              <w:lang w:val="en-US"/>
            </w:rPr>
            <w:delText xml:space="preserve"> </w:delText>
          </w:r>
        </w:del>
      </w:ins>
    </w:p>
  </w:endnote>
  <w:endnote w:id="2">
    <w:p w:rsidR="00A94642" w:rsidRPr="005142FD" w:rsidDel="000D2742" w:rsidRDefault="00A94642">
      <w:pPr>
        <w:pStyle w:val="Endnotentext"/>
        <w:rPr>
          <w:del w:id="134" w:author="Andreas Gawecki" w:date="2011-08-18T17:16:00Z"/>
          <w:lang w:val="en-US"/>
          <w:rPrChange w:id="135" w:author="Frank Wienber" w:date="2011-08-18T20:57:00Z">
            <w:rPr>
              <w:del w:id="136" w:author="Andreas Gawecki" w:date="2011-08-18T17:16:00Z"/>
            </w:rPr>
          </w:rPrChange>
        </w:rPr>
      </w:pPr>
      <w:ins w:id="137" w:author="Frank Wienber" w:date="2011-08-18T20:57:00Z">
        <w:del w:id="138" w:author="Andreas Gawecki" w:date="2011-08-18T17:16:00Z">
          <w:r w:rsidDel="000D2742">
            <w:rPr>
              <w:rStyle w:val="Endnotenzeichen"/>
            </w:rPr>
            <w:endnoteRef/>
          </w:r>
          <w:r w:rsidR="0067353E" w:rsidRPr="0067353E">
            <w:rPr>
              <w:lang w:val="en-US"/>
              <w:rPrChange w:id="139" w:author="Frank Wienber" w:date="2011-08-18T20:57:00Z">
                <w:rPr/>
              </w:rPrChange>
            </w:rPr>
            <w:delText xml:space="preserve"> </w:delText>
          </w:r>
          <w:r w:rsidDel="000D2742">
            <w:rPr>
              <w:lang w:val="en-US"/>
            </w:rPr>
            <w:delText xml:space="preserve">E.g. the Firebug plugin “Illuminations”, </w:delText>
          </w:r>
          <w:r w:rsidR="0067353E" w:rsidDel="000D2742">
            <w:rPr>
              <w:lang w:val="en-US"/>
            </w:rPr>
            <w:fldChar w:fldCharType="begin"/>
          </w:r>
          <w:r w:rsidDel="000D2742">
            <w:rPr>
              <w:lang w:val="en-US"/>
            </w:rPr>
            <w:delInstrText xml:space="preserve"> HYPERLINK "</w:delInstrText>
          </w:r>
          <w:r w:rsidRPr="005142FD" w:rsidDel="000D2742">
            <w:rPr>
              <w:lang w:val="en-US"/>
            </w:rPr>
            <w:delInstrText>http://www.i</w:delInstrText>
          </w:r>
          <w:r w:rsidDel="000D2742">
            <w:rPr>
              <w:lang w:val="en-US"/>
            </w:rPr>
            <w:delInstrText xml:space="preserve">lluminations-for-developers.com" </w:delInstrText>
          </w:r>
          <w:r w:rsidR="0067353E" w:rsidDel="000D2742">
            <w:rPr>
              <w:lang w:val="en-US"/>
            </w:rPr>
            <w:fldChar w:fldCharType="separate"/>
          </w:r>
          <w:r w:rsidRPr="0081486F" w:rsidDel="000D2742">
            <w:rPr>
              <w:rStyle w:val="Hyperlink"/>
              <w:lang w:val="en-US"/>
            </w:rPr>
            <w:delText>http://www.illuminations-for-developers.com</w:delText>
          </w:r>
          <w:r w:rsidR="0067353E" w:rsidDel="000D2742">
            <w:rPr>
              <w:lang w:val="en-US"/>
            </w:rPr>
            <w:fldChar w:fldCharType="end"/>
          </w:r>
          <w:r w:rsidDel="000D2742">
            <w:rPr>
              <w:lang w:val="en-US"/>
            </w:rPr>
            <w:delText xml:space="preserve"> </w:delText>
          </w:r>
        </w:del>
      </w:ins>
    </w:p>
  </w:endnote>
  <w:endnote w:id="3">
    <w:p w:rsidR="00A94642" w:rsidRPr="00835238" w:rsidDel="000D2742" w:rsidRDefault="00A94642">
      <w:pPr>
        <w:pStyle w:val="Endnotentext"/>
        <w:rPr>
          <w:del w:id="159" w:author="Andreas Gawecki" w:date="2011-08-18T17:17:00Z"/>
          <w:lang w:val="en-US"/>
          <w:rPrChange w:id="160" w:author="Frank Wienber" w:date="2011-08-16T21:57:00Z">
            <w:rPr>
              <w:del w:id="161" w:author="Andreas Gawecki" w:date="2011-08-18T17:17:00Z"/>
            </w:rPr>
          </w:rPrChange>
        </w:rPr>
      </w:pPr>
      <w:ins w:id="162" w:author="Frank Wienber" w:date="2011-08-16T21:57:00Z">
        <w:del w:id="163" w:author="Andreas Gawecki" w:date="2011-08-18T17:17:00Z">
          <w:r w:rsidDel="000D2742">
            <w:rPr>
              <w:rStyle w:val="Endnotenzeichen"/>
            </w:rPr>
            <w:endnoteRef/>
          </w:r>
          <w:r w:rsidR="0067353E" w:rsidRPr="0067353E">
            <w:rPr>
              <w:lang w:val="en-US"/>
              <w:rPrChange w:id="164" w:author="Frank Wienber" w:date="2011-08-16T21:57:00Z">
                <w:rPr/>
              </w:rPrChange>
            </w:rPr>
            <w:delText xml:space="preserve"> </w:delText>
          </w:r>
        </w:del>
      </w:ins>
      <w:ins w:id="165" w:author="Frank Wienber" w:date="2011-08-16T22:03:00Z">
        <w:del w:id="166" w:author="Andreas Gawecki" w:date="2011-08-18T17:17:00Z">
          <w:r w:rsidDel="000D2742">
            <w:rPr>
              <w:lang w:val="en-US"/>
            </w:rPr>
            <w:delText>Brendan Eich, Comment to “An open letter to Chris Wilson</w:delText>
          </w:r>
        </w:del>
      </w:ins>
      <w:ins w:id="167" w:author="Frank Wienber" w:date="2011-08-16T22:04:00Z">
        <w:del w:id="168" w:author="Andreas Gawecki" w:date="2011-08-18T17:17:00Z">
          <w:r w:rsidDel="000D2742">
            <w:rPr>
              <w:lang w:val="en-US"/>
            </w:rPr>
            <w:delText xml:space="preserve">”, November 1, 2007, </w:delText>
          </w:r>
        </w:del>
      </w:ins>
      <w:ins w:id="169" w:author="Frank Wienber" w:date="2011-08-18T20:58:00Z">
        <w:del w:id="170" w:author="Andreas Gawecki" w:date="2011-08-18T17:17:00Z">
          <w:r w:rsidR="0067353E" w:rsidDel="000D2742">
            <w:rPr>
              <w:lang w:val="en-US"/>
            </w:rPr>
            <w:fldChar w:fldCharType="begin"/>
          </w:r>
          <w:r w:rsidDel="000D2742">
            <w:rPr>
              <w:lang w:val="en-US"/>
            </w:rPr>
            <w:delInstrText xml:space="preserve"> HYPERLINK "</w:delInstrText>
          </w:r>
        </w:del>
      </w:ins>
      <w:ins w:id="171" w:author="Frank Wienber" w:date="2011-08-16T22:04:00Z">
        <w:del w:id="172" w:author="Andreas Gawecki" w:date="2011-08-18T17:17:00Z">
          <w:r w:rsidRPr="00835238" w:rsidDel="000D2742">
            <w:rPr>
              <w:lang w:val="en-US"/>
            </w:rPr>
            <w:delInstrText>http://brendaneich.com/2007/10/open-letter-to-chris-wilson/#comment-583</w:delInstrText>
          </w:r>
        </w:del>
      </w:ins>
      <w:ins w:id="173" w:author="Frank Wienber" w:date="2011-08-18T20:58:00Z">
        <w:del w:id="174" w:author="Andreas Gawecki" w:date="2011-08-18T17:17:00Z">
          <w:r w:rsidDel="000D2742">
            <w:rPr>
              <w:lang w:val="en-US"/>
            </w:rPr>
            <w:delInstrText xml:space="preserve">" </w:delInstrText>
          </w:r>
          <w:r w:rsidR="0067353E" w:rsidDel="000D2742">
            <w:rPr>
              <w:lang w:val="en-US"/>
            </w:rPr>
            <w:fldChar w:fldCharType="separate"/>
          </w:r>
        </w:del>
      </w:ins>
      <w:ins w:id="175" w:author="Frank Wienber" w:date="2011-08-16T22:04:00Z">
        <w:del w:id="176" w:author="Andreas Gawecki" w:date="2011-08-18T17:17:00Z">
          <w:r w:rsidRPr="0081486F" w:rsidDel="000D2742">
            <w:rPr>
              <w:rStyle w:val="Hyperlink"/>
              <w:lang w:val="en-US"/>
            </w:rPr>
            <w:delText>http://brendaneich.com/2007/10/open-letter-to-chris-wilson/#comment-583</w:delText>
          </w:r>
        </w:del>
      </w:ins>
      <w:ins w:id="177" w:author="Frank Wienber" w:date="2011-08-18T20:58:00Z">
        <w:del w:id="178" w:author="Andreas Gawecki" w:date="2011-08-18T17:17:00Z">
          <w:r w:rsidR="0067353E" w:rsidDel="000D2742">
            <w:rPr>
              <w:lang w:val="en-US"/>
            </w:rPr>
            <w:fldChar w:fldCharType="end"/>
          </w:r>
          <w:r w:rsidDel="000D2742">
            <w:rPr>
              <w:lang w:val="en-US"/>
            </w:rPr>
            <w:delText xml:space="preserve"> </w:delText>
          </w:r>
        </w:del>
      </w:ins>
    </w:p>
  </w:endnote>
  <w:endnote w:id="4">
    <w:p w:rsidR="00A94642" w:rsidRPr="00C44670" w:rsidDel="000D2742" w:rsidRDefault="00A94642">
      <w:pPr>
        <w:pStyle w:val="Endnotentext"/>
        <w:rPr>
          <w:del w:id="187" w:author="Andreas Gawecki" w:date="2011-08-18T17:18:00Z"/>
          <w:lang w:val="en-US"/>
          <w:rPrChange w:id="188" w:author="Frank Wienber" w:date="2011-08-18T21:04:00Z">
            <w:rPr>
              <w:del w:id="189" w:author="Andreas Gawecki" w:date="2011-08-18T17:18:00Z"/>
            </w:rPr>
          </w:rPrChange>
        </w:rPr>
      </w:pPr>
      <w:ins w:id="190" w:author="Frank Wienber" w:date="2011-08-18T21:03:00Z">
        <w:del w:id="191" w:author="Andreas Gawecki" w:date="2011-08-18T17:18:00Z">
          <w:r w:rsidDel="000D2742">
            <w:rPr>
              <w:rStyle w:val="Endnotenzeichen"/>
            </w:rPr>
            <w:endnoteRef/>
          </w:r>
          <w:r w:rsidR="0067353E" w:rsidRPr="0067353E">
            <w:rPr>
              <w:lang w:val="en-US"/>
              <w:rPrChange w:id="192" w:author="Frank Wienber" w:date="2011-08-18T21:04:00Z">
                <w:rPr/>
              </w:rPrChange>
            </w:rPr>
            <w:delText xml:space="preserve"> ECMAScript 4 Specification (abandoned), </w:delText>
          </w:r>
        </w:del>
      </w:ins>
      <w:ins w:id="193" w:author="Frank Wienber" w:date="2011-08-18T21:04:00Z">
        <w:del w:id="194" w:author="Andreas Gawecki" w:date="2011-08-18T17:18:00Z">
          <w:r w:rsidR="0067353E" w:rsidDel="000D2742">
            <w:rPr>
              <w:lang w:val="en-US"/>
            </w:rPr>
            <w:fldChar w:fldCharType="begin"/>
          </w:r>
          <w:r w:rsidDel="000D2742">
            <w:rPr>
              <w:lang w:val="en-US"/>
            </w:rPr>
            <w:delInstrText xml:space="preserve"> HYPERLINK "</w:delInstrText>
          </w:r>
          <w:r w:rsidR="0067353E" w:rsidRPr="0067353E">
            <w:rPr>
              <w:lang w:val="en-US"/>
              <w:rPrChange w:id="195" w:author="Frank Wienber" w:date="2011-08-18T21:04:00Z">
                <w:rPr/>
              </w:rPrChange>
            </w:rPr>
            <w:delInstrText>http://www.ecmascript.org/es4/spec/overview.pdf</w:delInstrText>
          </w:r>
          <w:r w:rsidDel="000D2742">
            <w:rPr>
              <w:lang w:val="en-US"/>
            </w:rPr>
            <w:delInstrText xml:space="preserve">" </w:delInstrText>
          </w:r>
          <w:r w:rsidR="0067353E" w:rsidDel="000D2742">
            <w:rPr>
              <w:lang w:val="en-US"/>
            </w:rPr>
            <w:fldChar w:fldCharType="separate"/>
          </w:r>
          <w:r w:rsidR="0067353E" w:rsidRPr="0067353E">
            <w:rPr>
              <w:rStyle w:val="Hyperlink"/>
              <w:lang w:val="en-US"/>
              <w:rPrChange w:id="196" w:author="Frank Wienber" w:date="2011-08-18T21:04:00Z">
                <w:rPr/>
              </w:rPrChange>
            </w:rPr>
            <w:delText>http://www.ecmascript.org/es4/spec/overview.pdf</w:delText>
          </w:r>
          <w:r w:rsidR="0067353E" w:rsidDel="000D2742">
            <w:rPr>
              <w:lang w:val="en-US"/>
            </w:rPr>
            <w:fldChar w:fldCharType="end"/>
          </w:r>
          <w:r w:rsidDel="000D2742">
            <w:rPr>
              <w:lang w:val="en-US"/>
            </w:rPr>
            <w:delText xml:space="preserve"> </w:delText>
          </w:r>
        </w:del>
      </w:ins>
    </w:p>
  </w:endnote>
  <w:endnote w:id="5">
    <w:p w:rsidR="00A94642" w:rsidRPr="00442CBE" w:rsidDel="00D64AF5" w:rsidRDefault="00A94642">
      <w:pPr>
        <w:pStyle w:val="Endnotentext"/>
        <w:rPr>
          <w:del w:id="221" w:author="Andreas Gawecki" w:date="2011-08-18T17:24:00Z"/>
          <w:lang w:val="en-US"/>
          <w:rPrChange w:id="222" w:author="Frank Wienber" w:date="2011-08-18T21:15:00Z">
            <w:rPr>
              <w:del w:id="223" w:author="Andreas Gawecki" w:date="2011-08-18T17:24:00Z"/>
            </w:rPr>
          </w:rPrChange>
        </w:rPr>
      </w:pPr>
      <w:ins w:id="224" w:author="Frank Wienber" w:date="2011-08-18T21:15:00Z">
        <w:del w:id="225" w:author="Andreas Gawecki" w:date="2011-08-18T17:24:00Z">
          <w:r w:rsidDel="00D64AF5">
            <w:rPr>
              <w:rStyle w:val="Endnotenzeichen"/>
            </w:rPr>
            <w:endnoteRef/>
          </w:r>
          <w:r w:rsidR="0067353E" w:rsidRPr="0067353E">
            <w:rPr>
              <w:lang w:val="en-US"/>
              <w:rPrChange w:id="226" w:author="Frank Wienber" w:date="2011-08-18T21:15:00Z">
                <w:rPr/>
              </w:rPrChange>
            </w:rPr>
            <w:delText xml:space="preserve"> </w:delText>
          </w:r>
        </w:del>
      </w:ins>
      <w:ins w:id="227" w:author="Frank Wienber" w:date="2011-08-18T21:16:00Z">
        <w:del w:id="228" w:author="Andreas Gawecki" w:date="2011-08-18T17:24:00Z">
          <w:r w:rsidDel="00D64AF5">
            <w:rPr>
              <w:lang w:val="en-US"/>
            </w:rPr>
            <w:delText xml:space="preserve">ECMA-262, ECMAScript Language Specification, 5.1 Edition, June 2011, </w:delText>
          </w:r>
        </w:del>
      </w:ins>
      <w:ins w:id="229" w:author="Frank Wienber" w:date="2011-08-18T21:17:00Z">
        <w:del w:id="230" w:author="Andreas Gawecki" w:date="2011-08-18T17:24:00Z">
          <w:r w:rsidR="0067353E" w:rsidDel="00D64AF5">
            <w:rPr>
              <w:lang w:val="en-US"/>
            </w:rPr>
            <w:fldChar w:fldCharType="begin"/>
          </w:r>
          <w:r w:rsidDel="00D64AF5">
            <w:rPr>
              <w:lang w:val="en-US"/>
            </w:rPr>
            <w:delInstrText xml:space="preserve"> HYPERLINK "</w:delInstrText>
          </w:r>
          <w:r w:rsidRPr="00442CBE" w:rsidDel="00D64AF5">
            <w:rPr>
              <w:lang w:val="en-US"/>
            </w:rPr>
            <w:delInstrText>http://www.ecma-international.org/publications/files/ECMA-ST/Ecma-262.pdf</w:delInstrText>
          </w:r>
          <w:r w:rsidDel="00D64AF5">
            <w:rPr>
              <w:lang w:val="en-US"/>
            </w:rPr>
            <w:delInstrText xml:space="preserve">" </w:delInstrText>
          </w:r>
          <w:r w:rsidR="0067353E" w:rsidDel="00D64AF5">
            <w:rPr>
              <w:lang w:val="en-US"/>
            </w:rPr>
            <w:fldChar w:fldCharType="separate"/>
          </w:r>
          <w:r w:rsidRPr="0081486F" w:rsidDel="00D64AF5">
            <w:rPr>
              <w:rStyle w:val="Hyperlink"/>
              <w:lang w:val="en-US"/>
            </w:rPr>
            <w:delText>http://www.ecma-international.org/publications/files/ECMA-ST/Ecma-262.pdf</w:delText>
          </w:r>
          <w:r w:rsidR="0067353E" w:rsidDel="00D64AF5">
            <w:rPr>
              <w:lang w:val="en-US"/>
            </w:rPr>
            <w:fldChar w:fldCharType="end"/>
          </w:r>
        </w:del>
      </w:ins>
    </w:p>
  </w:endnote>
  <w:endnote w:id="6">
    <w:p w:rsidR="00A94642" w:rsidRPr="00442CBE" w:rsidDel="00D64AF5" w:rsidRDefault="00A94642">
      <w:pPr>
        <w:pStyle w:val="Endnotentext"/>
        <w:rPr>
          <w:del w:id="247" w:author="Andreas Gawecki" w:date="2011-08-18T17:25:00Z"/>
          <w:lang w:val="en-US"/>
          <w:rPrChange w:id="248" w:author="Frank Wienber" w:date="2011-08-18T21:20:00Z">
            <w:rPr>
              <w:del w:id="249" w:author="Andreas Gawecki" w:date="2011-08-18T17:25:00Z"/>
            </w:rPr>
          </w:rPrChange>
        </w:rPr>
      </w:pPr>
      <w:ins w:id="250" w:author="Frank Wienber" w:date="2011-08-18T21:20:00Z">
        <w:del w:id="251" w:author="Andreas Gawecki" w:date="2011-08-18T17:25:00Z">
          <w:r w:rsidDel="00D64AF5">
            <w:rPr>
              <w:rStyle w:val="Endnotenzeichen"/>
            </w:rPr>
            <w:endnoteRef/>
          </w:r>
          <w:r w:rsidR="0067353E" w:rsidRPr="0067353E">
            <w:rPr>
              <w:lang w:val="en-US"/>
              <w:rPrChange w:id="252" w:author="Frank Wienber" w:date="2011-08-18T21:20:00Z">
                <w:rPr/>
              </w:rPrChange>
            </w:rPr>
            <w:delText xml:space="preserve"> </w:delText>
          </w:r>
          <w:r w:rsidDel="00D64AF5">
            <w:rPr>
              <w:lang w:val="en-US"/>
            </w:rPr>
            <w:delText>ECMA-262,</w:delText>
          </w:r>
        </w:del>
      </w:ins>
      <w:ins w:id="253" w:author="Frank Wienber" w:date="2011-08-18T21:21:00Z">
        <w:del w:id="254" w:author="Andreas Gawecki" w:date="2011-08-18T17:25:00Z">
          <w:r w:rsidDel="00D64AF5">
            <w:rPr>
              <w:lang w:val="en-US"/>
            </w:rPr>
            <w:delText xml:space="preserve"> ECMScript Language Specification, 3</w:delText>
          </w:r>
          <w:r w:rsidR="0067353E" w:rsidRPr="0067353E">
            <w:rPr>
              <w:vertAlign w:val="superscript"/>
              <w:lang w:val="en-US"/>
              <w:rPrChange w:id="255" w:author="Frank Wienber" w:date="2011-08-18T21:21:00Z">
                <w:rPr>
                  <w:lang w:val="en-US"/>
                </w:rPr>
              </w:rPrChange>
            </w:rPr>
            <w:delText>rd</w:delText>
          </w:r>
          <w:r w:rsidDel="00D64AF5">
            <w:rPr>
              <w:lang w:val="en-US"/>
            </w:rPr>
            <w:delText xml:space="preserve"> Edition, December 1999,</w:delText>
          </w:r>
        </w:del>
      </w:ins>
      <w:ins w:id="256" w:author="Frank Wienber" w:date="2011-08-18T21:20:00Z">
        <w:del w:id="257" w:author="Andreas Gawecki" w:date="2011-08-18T17:25:00Z">
          <w:r w:rsidDel="00D64AF5">
            <w:rPr>
              <w:lang w:val="en-US"/>
            </w:rPr>
            <w:delText xml:space="preserve"> </w:delText>
          </w:r>
          <w:r w:rsidR="0067353E" w:rsidDel="00D64AF5">
            <w:rPr>
              <w:lang w:val="en-US"/>
            </w:rPr>
            <w:fldChar w:fldCharType="begin"/>
          </w:r>
          <w:r w:rsidDel="00D64AF5">
            <w:rPr>
              <w:lang w:val="en-US"/>
            </w:rPr>
            <w:delInstrText xml:space="preserve"> HYPERLINK "</w:delInstrText>
          </w:r>
          <w:r w:rsidRPr="00442CBE" w:rsidDel="00D64AF5">
            <w:rPr>
              <w:lang w:val="en-US"/>
            </w:rPr>
            <w:delInstrText>http://www.ecma-international.org/publications/files/ECMA-ST-ARCH/ECMA-262,%203rd%20edition,%20December%201999.pdf</w:delInstrText>
          </w:r>
          <w:r w:rsidDel="00D64AF5">
            <w:rPr>
              <w:lang w:val="en-US"/>
            </w:rPr>
            <w:delInstrText xml:space="preserve">" </w:delInstrText>
          </w:r>
          <w:r w:rsidR="0067353E" w:rsidDel="00D64AF5">
            <w:rPr>
              <w:lang w:val="en-US"/>
            </w:rPr>
            <w:fldChar w:fldCharType="separate"/>
          </w:r>
          <w:r w:rsidRPr="0081486F" w:rsidDel="00D64AF5">
            <w:rPr>
              <w:rStyle w:val="Hyperlink"/>
              <w:lang w:val="en-US"/>
            </w:rPr>
            <w:delText>http://www.ecma-international.org/publications/files/ECMA-ST-ARCH/ECMA-262,%203rd%20edition,%20December%201999.pdf</w:delText>
          </w:r>
          <w:r w:rsidR="0067353E" w:rsidDel="00D64AF5">
            <w:rPr>
              <w:lang w:val="en-US"/>
            </w:rPr>
            <w:fldChar w:fldCharType="end"/>
          </w:r>
          <w:r w:rsidDel="00D64AF5">
            <w:rPr>
              <w:lang w:val="en-US"/>
            </w:rPr>
            <w:delText xml:space="preserve"> </w:delText>
          </w:r>
        </w:del>
      </w:ins>
    </w:p>
  </w:endnote>
  <w:endnote w:id="7">
    <w:p w:rsidR="00A94642" w:rsidRPr="00835238" w:rsidDel="00D64AF5" w:rsidRDefault="00A94642">
      <w:pPr>
        <w:pStyle w:val="Endnotentext"/>
        <w:rPr>
          <w:del w:id="276" w:author="Andreas Gawecki" w:date="2011-08-18T17:25:00Z"/>
          <w:lang w:val="en-US"/>
          <w:rPrChange w:id="277" w:author="Frank Wienber" w:date="2011-08-16T21:54:00Z">
            <w:rPr>
              <w:del w:id="278" w:author="Andreas Gawecki" w:date="2011-08-18T17:25:00Z"/>
            </w:rPr>
          </w:rPrChange>
        </w:rPr>
      </w:pPr>
      <w:ins w:id="279" w:author="Frank Wienber" w:date="2011-08-16T21:52:00Z">
        <w:del w:id="280" w:author="Andreas Gawecki" w:date="2011-08-18T17:25:00Z">
          <w:r w:rsidDel="00D64AF5">
            <w:rPr>
              <w:rStyle w:val="Endnotenzeichen"/>
            </w:rPr>
            <w:endnoteRef/>
          </w:r>
          <w:r w:rsidR="0067353E" w:rsidRPr="0067353E">
            <w:rPr>
              <w:lang w:val="en-US"/>
              <w:rPrChange w:id="281" w:author="Frank Wienber" w:date="2011-08-16T21:54:00Z">
                <w:rPr/>
              </w:rPrChange>
            </w:rPr>
            <w:delText xml:space="preserve"> </w:delText>
          </w:r>
        </w:del>
      </w:ins>
      <w:ins w:id="282" w:author="Frank Wienber" w:date="2011-08-16T21:54:00Z">
        <w:del w:id="283" w:author="Andreas Gawecki" w:date="2011-08-18T17:25:00Z">
          <w:r w:rsidDel="00D64AF5">
            <w:rPr>
              <w:lang w:val="en-US"/>
            </w:rPr>
            <w:delText>“</w:delText>
          </w:r>
          <w:r w:rsidR="0067353E" w:rsidRPr="0067353E">
            <w:rPr>
              <w:lang w:val="en-US"/>
              <w:rPrChange w:id="284" w:author="Frank Wienber" w:date="2011-08-16T21:54:00Z">
                <w:rPr/>
              </w:rPrChange>
            </w:rPr>
            <w:delText>ActionScript® 3.0 Reference for the Adobe® Flash® Platform</w:delText>
          </w:r>
          <w:r w:rsidDel="00D64AF5">
            <w:rPr>
              <w:lang w:val="en-US"/>
            </w:rPr>
            <w:delText xml:space="preserve">”, </w:delText>
          </w:r>
        </w:del>
      </w:ins>
      <w:ins w:id="285" w:author="Frank Wienber" w:date="2011-08-18T20:58:00Z">
        <w:del w:id="286" w:author="Andreas Gawecki" w:date="2011-08-18T17:25:00Z">
          <w:r w:rsidR="0067353E" w:rsidDel="00D64AF5">
            <w:rPr>
              <w:lang w:val="en-US"/>
            </w:rPr>
            <w:fldChar w:fldCharType="begin"/>
          </w:r>
          <w:r w:rsidDel="00D64AF5">
            <w:rPr>
              <w:lang w:val="en-US"/>
            </w:rPr>
            <w:delInstrText xml:space="preserve"> HYPERLINK "</w:delInstrText>
          </w:r>
        </w:del>
      </w:ins>
      <w:ins w:id="287" w:author="Frank Wienber" w:date="2011-08-16T21:54:00Z">
        <w:del w:id="288" w:author="Andreas Gawecki" w:date="2011-08-18T17:25:00Z">
          <w:r w:rsidRPr="00835238" w:rsidDel="00D64AF5">
            <w:rPr>
              <w:lang w:val="en-US"/>
            </w:rPr>
            <w:delInstrText>http://help.adobe.com/en_US/FlashPlatform/reference/actionscript/3/</w:delInstrText>
          </w:r>
        </w:del>
      </w:ins>
      <w:ins w:id="289" w:author="Frank Wienber" w:date="2011-08-18T20:58:00Z">
        <w:del w:id="290" w:author="Andreas Gawecki" w:date="2011-08-18T17:25:00Z">
          <w:r w:rsidDel="00D64AF5">
            <w:rPr>
              <w:lang w:val="en-US"/>
            </w:rPr>
            <w:delInstrText xml:space="preserve">" </w:delInstrText>
          </w:r>
          <w:r w:rsidR="0067353E" w:rsidDel="00D64AF5">
            <w:rPr>
              <w:lang w:val="en-US"/>
            </w:rPr>
            <w:fldChar w:fldCharType="separate"/>
          </w:r>
        </w:del>
      </w:ins>
      <w:ins w:id="291" w:author="Frank Wienber" w:date="2011-08-16T21:54:00Z">
        <w:del w:id="292" w:author="Andreas Gawecki" w:date="2011-08-18T17:25:00Z">
          <w:r w:rsidRPr="0081486F" w:rsidDel="00D64AF5">
            <w:rPr>
              <w:rStyle w:val="Hyperlink"/>
              <w:lang w:val="en-US"/>
            </w:rPr>
            <w:delText>http://help.adobe.com/en_US/FlashPlatform/reference/actionscript/3/</w:delText>
          </w:r>
        </w:del>
      </w:ins>
      <w:ins w:id="293" w:author="Frank Wienber" w:date="2011-08-18T20:58:00Z">
        <w:del w:id="294" w:author="Andreas Gawecki" w:date="2011-08-18T17:25:00Z">
          <w:r w:rsidR="0067353E" w:rsidDel="00D64AF5">
            <w:rPr>
              <w:lang w:val="en-US"/>
            </w:rPr>
            <w:fldChar w:fldCharType="end"/>
          </w:r>
          <w:r w:rsidDel="00D64AF5">
            <w:rPr>
              <w:lang w:val="en-US"/>
            </w:rPr>
            <w:delText xml:space="preserve"> </w:delText>
          </w:r>
        </w:del>
      </w:ins>
    </w:p>
  </w:endnote>
  <w:endnote w:id="8">
    <w:p w:rsidR="00A94642" w:rsidRPr="006C1B0E" w:rsidDel="00D64AF5" w:rsidRDefault="00A94642">
      <w:pPr>
        <w:pStyle w:val="Endnotentext"/>
        <w:rPr>
          <w:del w:id="304" w:author="Andreas Gawecki" w:date="2011-08-18T17:26:00Z"/>
          <w:lang w:val="en-US"/>
          <w:rPrChange w:id="305" w:author="Andreas Gawecki" w:date="2011-08-18T14:44:00Z">
            <w:rPr>
              <w:del w:id="306" w:author="Andreas Gawecki" w:date="2011-08-18T17:26:00Z"/>
            </w:rPr>
          </w:rPrChange>
        </w:rPr>
      </w:pPr>
      <w:ins w:id="307" w:author="Frank Wienber" w:date="2011-08-16T23:11:00Z">
        <w:del w:id="308" w:author="Andreas Gawecki" w:date="2011-08-18T17:26:00Z">
          <w:r w:rsidDel="00D64AF5">
            <w:rPr>
              <w:rStyle w:val="Endnotenzeichen"/>
            </w:rPr>
            <w:endnoteRef/>
          </w:r>
          <w:r w:rsidR="0067353E" w:rsidRPr="0067353E">
            <w:rPr>
              <w:lang w:val="en-US"/>
              <w:rPrChange w:id="309" w:author="Frank Wienber" w:date="2011-08-16T23:11:00Z">
                <w:rPr/>
              </w:rPrChange>
            </w:rPr>
            <w:delText xml:space="preserve"> </w:delText>
          </w:r>
        </w:del>
      </w:ins>
      <w:ins w:id="310" w:author="Frank Wienber" w:date="2011-08-18T21:02:00Z">
        <w:del w:id="311" w:author="Andreas Gawecki" w:date="2011-08-18T17:26:00Z">
          <w:r w:rsidDel="00D64AF5">
            <w:rPr>
              <w:lang w:val="en-US"/>
            </w:rPr>
            <w:delText xml:space="preserve">The </w:delText>
          </w:r>
          <w:r w:rsidR="0067353E" w:rsidRPr="0067353E">
            <w:rPr>
              <w:rFonts w:ascii="Courier New" w:hAnsi="Courier New" w:cs="Courier New"/>
              <w:lang w:val="en-US"/>
              <w:rPrChange w:id="312" w:author="Frank Wienber" w:date="2011-08-18T21:02:00Z">
                <w:rPr>
                  <w:lang w:val="en-US"/>
                </w:rPr>
              </w:rPrChange>
            </w:rPr>
            <w:delText>mxmlc</w:delText>
          </w:r>
          <w:r w:rsidDel="00D64AF5">
            <w:rPr>
              <w:lang w:val="en-US"/>
            </w:rPr>
            <w:delText xml:space="preserve"> compiler also compiles AS3 and is part of the </w:delText>
          </w:r>
        </w:del>
      </w:ins>
      <w:ins w:id="313" w:author="Andreas Gawecki" w:date="2011-08-16T17:33:00Z">
        <w:del w:id="314" w:author="Andreas Gawecki" w:date="2011-08-18T17:26:00Z">
          <w:r w:rsidDel="00D64AF5">
            <w:rPr>
              <w:lang w:val="en-US"/>
            </w:rPr>
            <w:delText xml:space="preserve"> </w:delText>
          </w:r>
          <w:r w:rsidRPr="00DD6CC4" w:rsidDel="00D64AF5">
            <w:rPr>
              <w:lang w:val="en-US"/>
            </w:rPr>
            <w:delText>the Adobe compiler</w:delText>
          </w:r>
        </w:del>
      </w:ins>
      <w:ins w:id="315" w:author="Andreas Gawecki" w:date="2011-08-16T18:06:00Z">
        <w:del w:id="316" w:author="Andreas Gawecki" w:date="2011-08-18T17:26:00Z">
          <w:r w:rsidDel="00D64AF5">
            <w:rPr>
              <w:lang w:val="en-US"/>
            </w:rPr>
            <w:delText xml:space="preserve"> -- Flex SDK?</w:delText>
          </w:r>
        </w:del>
      </w:ins>
      <w:ins w:id="317" w:author="Frank Wienber" w:date="2011-08-18T21:01:00Z">
        <w:del w:id="318" w:author="Andreas Gawecki" w:date="2011-08-18T17:26:00Z">
          <w:r w:rsidDel="00D64AF5">
            <w:rPr>
              <w:lang w:val="en-US"/>
            </w:rPr>
            <w:delText>,</w:delText>
          </w:r>
        </w:del>
      </w:ins>
      <w:ins w:id="319" w:author="Andreas Gawecki" w:date="2011-08-16T18:06:00Z">
        <w:del w:id="320" w:author="Andreas Gawecki" w:date="2011-08-18T17:26:00Z">
          <w:r w:rsidDel="00D64AF5">
            <w:rPr>
              <w:lang w:val="en-US"/>
            </w:rPr>
            <w:delText xml:space="preserve"> </w:delText>
          </w:r>
          <w:r w:rsidR="0067353E" w:rsidDel="00D64AF5">
            <w:fldChar w:fldCharType="begin"/>
          </w:r>
          <w:r w:rsidR="0067353E" w:rsidRPr="0067353E">
            <w:rPr>
              <w:lang w:val="en-US"/>
              <w:rPrChange w:id="321" w:author="Andreas Gawecki" w:date="2011-08-17T17:57:00Z">
                <w:rPr/>
              </w:rPrChange>
            </w:rPr>
            <w:delInstrText xml:space="preserve"> HYPERLINK "http://opensource.adobe.com/wiki/display/flexsdk/Flex+SDK" </w:delInstrText>
          </w:r>
          <w:r w:rsidR="0067353E" w:rsidDel="00D64AF5">
            <w:fldChar w:fldCharType="separate"/>
          </w:r>
          <w:r w:rsidR="0067353E" w:rsidRPr="0067353E">
            <w:rPr>
              <w:rStyle w:val="Hyperlink"/>
              <w:lang w:val="en-US"/>
              <w:rPrChange w:id="322" w:author="Andreas Gawecki" w:date="2011-08-18T14:44:00Z">
                <w:rPr>
                  <w:rStyle w:val="Hyperlink"/>
                </w:rPr>
              </w:rPrChange>
            </w:rPr>
            <w:delText>http://opensource.adobe.com/wiki/display/flexsdk/Flex+SDK</w:delText>
          </w:r>
          <w:r w:rsidR="0067353E" w:rsidDel="00D64AF5">
            <w:fldChar w:fldCharType="end"/>
          </w:r>
        </w:del>
      </w:ins>
    </w:p>
  </w:endnote>
  <w:endnote w:id="9">
    <w:p w:rsidR="00A94642" w:rsidRPr="00E63FA6" w:rsidDel="00D64AF5" w:rsidRDefault="00A94642">
      <w:pPr>
        <w:pStyle w:val="Endnotentext"/>
        <w:rPr>
          <w:del w:id="331" w:author="Andreas Gawecki" w:date="2011-08-18T17:27:00Z"/>
          <w:lang w:val="pl-PL"/>
          <w:rPrChange w:id="332" w:author="Andreas Gawecki" w:date="2011-08-17T17:57:00Z">
            <w:rPr>
              <w:del w:id="333" w:author="Andreas Gawecki" w:date="2011-08-18T17:27:00Z"/>
            </w:rPr>
          </w:rPrChange>
        </w:rPr>
      </w:pPr>
      <w:ins w:id="334" w:author="Frank Wienber" w:date="2011-08-16T23:12:00Z">
        <w:del w:id="335" w:author="Andreas Gawecki" w:date="2011-08-18T17:27:00Z">
          <w:r w:rsidDel="00D64AF5">
            <w:rPr>
              <w:rStyle w:val="Endnotenzeichen"/>
            </w:rPr>
            <w:endnoteRef/>
          </w:r>
          <w:r w:rsidR="0067353E" w:rsidRPr="0067353E">
            <w:rPr>
              <w:lang w:val="pl-PL"/>
              <w:rPrChange w:id="336" w:author="Andreas Gawecki" w:date="2011-08-17T17:57:00Z">
                <w:rPr/>
              </w:rPrChange>
            </w:rPr>
            <w:delText xml:space="preserve"> TODO: quote Jangaroo Wiki</w:delText>
          </w:r>
        </w:del>
      </w:ins>
      <w:ins w:id="337" w:author="Frank Wienber" w:date="2011-08-18T21:01:00Z">
        <w:del w:id="338" w:author="Andreas Gawecki" w:date="2011-08-18T17:27:00Z">
          <w:r w:rsidDel="00D64AF5">
            <w:rPr>
              <w:lang w:val="pl-PL"/>
            </w:rPr>
            <w:delText>,</w:delText>
          </w:r>
        </w:del>
      </w:ins>
      <w:ins w:id="339" w:author="Andreas Gawecki" w:date="2011-08-16T17:38:00Z">
        <w:del w:id="340" w:author="Andreas Gawecki" w:date="2011-08-18T17:27:00Z">
          <w:r w:rsidR="0067353E" w:rsidRPr="0067353E">
            <w:rPr>
              <w:lang w:val="pl-PL"/>
              <w:rPrChange w:id="341" w:author="Andreas Gawecki" w:date="2011-08-17T17:57:00Z">
                <w:rPr>
                  <w:lang w:val="en-US"/>
                </w:rPr>
              </w:rPrChange>
            </w:rPr>
            <w:delText xml:space="preserve"> </w:delText>
          </w:r>
          <w:r w:rsidR="0067353E" w:rsidDel="00D64AF5">
            <w:fldChar w:fldCharType="begin"/>
          </w:r>
          <w:r w:rsidR="0067353E" w:rsidRPr="0067353E">
            <w:rPr>
              <w:lang w:val="pl-PL"/>
              <w:rPrChange w:id="342" w:author="Andreas Gawecki" w:date="2011-08-17T17:57:00Z">
                <w:rPr/>
              </w:rPrChange>
            </w:rPr>
            <w:delInstrText xml:space="preserve"> HYPERLINK "https://github.com/CoreMedia/jangaroo-tools/wiki" </w:delInstrText>
          </w:r>
          <w:r w:rsidR="0067353E" w:rsidDel="00D64AF5">
            <w:fldChar w:fldCharType="separate"/>
          </w:r>
          <w:r w:rsidR="0067353E" w:rsidRPr="0067353E">
            <w:rPr>
              <w:rStyle w:val="Hyperlink"/>
              <w:lang w:val="pl-PL"/>
              <w:rPrChange w:id="343" w:author="Andreas Gawecki" w:date="2011-08-17T17:57:00Z">
                <w:rPr>
                  <w:rStyle w:val="Hyperlink"/>
                </w:rPr>
              </w:rPrChange>
            </w:rPr>
            <w:delText>https://github.com/CoreMedia/jangaroo-tools/wiki</w:delText>
          </w:r>
          <w:r w:rsidR="0067353E" w:rsidDel="00D64AF5">
            <w:fldChar w:fldCharType="end"/>
          </w:r>
        </w:del>
      </w:ins>
    </w:p>
  </w:endnote>
  <w:endnote w:id="10">
    <w:p w:rsidR="00A94642" w:rsidRPr="00BF4DF7" w:rsidDel="00D64AF5" w:rsidRDefault="00A94642">
      <w:pPr>
        <w:pStyle w:val="Endnotentext"/>
        <w:rPr>
          <w:del w:id="352" w:author="Andreas Gawecki" w:date="2011-08-18T17:27:00Z"/>
          <w:lang w:val="en-US"/>
          <w:rPrChange w:id="353" w:author="Frank Wienber" w:date="2011-08-16T23:12:00Z">
            <w:rPr>
              <w:del w:id="354" w:author="Andreas Gawecki" w:date="2011-08-18T17:27:00Z"/>
            </w:rPr>
          </w:rPrChange>
        </w:rPr>
      </w:pPr>
      <w:ins w:id="355" w:author="Frank Wienber" w:date="2011-08-16T23:12:00Z">
        <w:del w:id="356" w:author="Andreas Gawecki" w:date="2011-08-18T17:27:00Z">
          <w:r w:rsidDel="00D64AF5">
            <w:rPr>
              <w:rStyle w:val="Endnotenzeichen"/>
            </w:rPr>
            <w:endnoteRef/>
          </w:r>
          <w:r w:rsidR="0067353E" w:rsidRPr="0067353E">
            <w:rPr>
              <w:lang w:val="en-US"/>
              <w:rPrChange w:id="357" w:author="Frank Wienber" w:date="2011-08-16T23:12:00Z">
                <w:rPr/>
              </w:rPrChange>
            </w:rPr>
            <w:delText xml:space="preserve"> </w:delText>
          </w:r>
          <w:r w:rsidDel="00D64AF5">
            <w:rPr>
              <w:lang w:val="en-US"/>
            </w:rPr>
            <w:delText xml:space="preserve">TODO Firebug </w:delText>
          </w:r>
        </w:del>
      </w:ins>
      <w:ins w:id="358" w:author="Andreas Gawecki" w:date="2011-08-17T18:10:00Z">
        <w:del w:id="359" w:author="Andreas Gawecki" w:date="2011-08-18T17:27:00Z">
          <w:r w:rsidDel="00D64AF5">
            <w:rPr>
              <w:lang w:val="en-US"/>
            </w:rPr>
            <w:delText>Firefox Plugin</w:delText>
          </w:r>
        </w:del>
      </w:ins>
      <w:ins w:id="360" w:author="Frank Wienber" w:date="2011-08-18T21:03:00Z">
        <w:del w:id="361" w:author="Andreas Gawecki" w:date="2011-08-18T17:27:00Z">
          <w:r w:rsidDel="00D64AF5">
            <w:rPr>
              <w:lang w:val="en-US"/>
            </w:rPr>
            <w:delText>,</w:delText>
          </w:r>
        </w:del>
      </w:ins>
      <w:ins w:id="362" w:author="Andreas Gawecki" w:date="2011-08-17T18:10:00Z">
        <w:del w:id="363" w:author="Andreas Gawecki" w:date="2011-08-18T17:27:00Z">
          <w:r w:rsidDel="00D64AF5">
            <w:rPr>
              <w:lang w:val="en-US"/>
            </w:rPr>
            <w:delText xml:space="preserve"> </w:delText>
          </w:r>
        </w:del>
      </w:ins>
      <w:ins w:id="364" w:author="Frank Wienber" w:date="2011-08-16T23:12:00Z">
        <w:del w:id="365" w:author="Andreas Gawecki" w:date="2011-08-18T17:27:00Z">
          <w:r w:rsidDel="00D64AF5">
            <w:rPr>
              <w:lang w:val="en-US"/>
            </w:rPr>
            <w:delText>home page</w:delText>
          </w:r>
        </w:del>
      </w:ins>
      <w:ins w:id="366" w:author="Andreas Gawecki" w:date="2011-08-16T17:38:00Z">
        <w:del w:id="367" w:author="Andreas Gawecki" w:date="2011-08-18T17:27:00Z">
          <w:r w:rsidR="0067353E" w:rsidDel="00D64AF5">
            <w:fldChar w:fldCharType="begin"/>
          </w:r>
          <w:r w:rsidR="0067353E" w:rsidRPr="0067353E">
            <w:rPr>
              <w:lang w:val="en-US"/>
              <w:rPrChange w:id="368" w:author="Andreas Gawecki" w:date="2011-08-16T17:38:00Z">
                <w:rPr/>
              </w:rPrChange>
            </w:rPr>
            <w:delInstrText xml:space="preserve"> HYPERLINK "http://getfirebug.com/" </w:delInstrText>
          </w:r>
          <w:r w:rsidR="0067353E" w:rsidDel="00D64AF5">
            <w:fldChar w:fldCharType="separate"/>
          </w:r>
          <w:r w:rsidR="0067353E" w:rsidRPr="0067353E">
            <w:rPr>
              <w:rStyle w:val="Hyperlink"/>
              <w:lang w:val="en-US"/>
              <w:rPrChange w:id="369" w:author="Andreas Gawecki" w:date="2011-08-16T17:38:00Z">
                <w:rPr>
                  <w:rStyle w:val="Hyperlink"/>
                </w:rPr>
              </w:rPrChange>
            </w:rPr>
            <w:delText>http://getfirebug.com/</w:delText>
          </w:r>
          <w:r w:rsidR="0067353E" w:rsidDel="00D64AF5">
            <w:fldChar w:fldCharType="end"/>
          </w:r>
        </w:del>
      </w:ins>
    </w:p>
  </w:endnote>
  <w:endnote w:id="11">
    <w:p w:rsidR="00A94642" w:rsidRPr="00BF4DF7" w:rsidDel="00D64AF5" w:rsidRDefault="00A94642">
      <w:pPr>
        <w:pStyle w:val="Endnotentext"/>
        <w:rPr>
          <w:del w:id="697" w:author="Andreas Gawecki" w:date="2011-08-18T17:27:00Z"/>
          <w:lang w:val="en-US"/>
          <w:rPrChange w:id="698" w:author="Frank Wienber" w:date="2011-08-16T23:14:00Z">
            <w:rPr>
              <w:del w:id="699" w:author="Andreas Gawecki" w:date="2011-08-18T17:27:00Z"/>
            </w:rPr>
          </w:rPrChange>
        </w:rPr>
      </w:pPr>
      <w:ins w:id="700" w:author="Frank Wienber" w:date="2011-08-16T23:14:00Z">
        <w:del w:id="701" w:author="Andreas Gawecki" w:date="2011-08-18T17:27:00Z">
          <w:r w:rsidDel="00D64AF5">
            <w:rPr>
              <w:rStyle w:val="Endnotenzeichen"/>
            </w:rPr>
            <w:endnoteRef/>
          </w:r>
          <w:r w:rsidR="0067353E" w:rsidRPr="0067353E">
            <w:rPr>
              <w:lang w:val="en-US"/>
              <w:rPrChange w:id="702" w:author="Frank Wienber" w:date="2011-08-16T23:14:00Z">
                <w:rPr/>
              </w:rPrChange>
            </w:rPr>
            <w:delText xml:space="preserve"> </w:delText>
          </w:r>
          <w:r w:rsidDel="00D64AF5">
            <w:rPr>
              <w:lang w:val="en-US"/>
            </w:rPr>
            <w:delText>TODO JFlex</w:delText>
          </w:r>
        </w:del>
      </w:ins>
      <w:ins w:id="703" w:author="Andreas Gawecki" w:date="2011-08-16T17:39:00Z">
        <w:del w:id="704" w:author="Andreas Gawecki" w:date="2011-08-18T17:27:00Z">
          <w:r w:rsidR="0067353E" w:rsidRPr="0067353E">
            <w:rPr>
              <w:lang w:val="en-US"/>
              <w:rPrChange w:id="705" w:author="Andreas Gawecki" w:date="2011-08-16T17:39:00Z">
                <w:rPr/>
              </w:rPrChange>
            </w:rPr>
            <w:delText xml:space="preserve"> </w:delText>
          </w:r>
        </w:del>
      </w:ins>
      <w:ins w:id="706" w:author="Andreas Gawecki" w:date="2011-08-17T18:11:00Z">
        <w:del w:id="707" w:author="Andreas Gawecki" w:date="2011-08-18T17:27:00Z">
          <w:r w:rsidDel="00D64AF5">
            <w:rPr>
              <w:lang w:val="en-US"/>
            </w:rPr>
            <w:delText>Scanner Generator</w:delText>
          </w:r>
        </w:del>
      </w:ins>
      <w:ins w:id="708" w:author="Frank Wienber" w:date="2011-08-18T21:02:00Z">
        <w:del w:id="709" w:author="Andreas Gawecki" w:date="2011-08-18T17:27:00Z">
          <w:r w:rsidDel="00D64AF5">
            <w:rPr>
              <w:lang w:val="en-US"/>
            </w:rPr>
            <w:delText>,</w:delText>
          </w:r>
        </w:del>
      </w:ins>
      <w:ins w:id="710" w:author="Andreas Gawecki" w:date="2011-08-17T18:11:00Z">
        <w:del w:id="711" w:author="Andreas Gawecki" w:date="2011-08-18T17:27:00Z">
          <w:r w:rsidDel="00D64AF5">
            <w:rPr>
              <w:lang w:val="en-US"/>
            </w:rPr>
            <w:delText xml:space="preserve"> </w:delText>
          </w:r>
        </w:del>
      </w:ins>
      <w:ins w:id="712" w:author="Andreas Gawecki" w:date="2011-08-16T17:40:00Z">
        <w:del w:id="713" w:author="Andreas Gawecki" w:date="2011-08-18T17:27:00Z">
          <w:r w:rsidR="0067353E" w:rsidDel="00D64AF5">
            <w:rPr>
              <w:lang w:val="en-US"/>
            </w:rPr>
            <w:fldChar w:fldCharType="begin"/>
          </w:r>
          <w:r w:rsidDel="00D64AF5">
            <w:rPr>
              <w:lang w:val="en-US"/>
            </w:rPr>
            <w:delInstrText xml:space="preserve"> HYPERLINK "</w:delInstrText>
          </w:r>
        </w:del>
      </w:ins>
      <w:ins w:id="714" w:author="Andreas Gawecki" w:date="2011-08-16T17:39:00Z">
        <w:del w:id="715" w:author="Andreas Gawecki" w:date="2011-08-18T17:27:00Z">
          <w:r w:rsidR="0067353E" w:rsidRPr="0067353E">
            <w:rPr>
              <w:lang w:val="en-US"/>
              <w:rPrChange w:id="716" w:author="Andreas Gawecki" w:date="2011-08-16T17:40:00Z">
                <w:rPr>
                  <w:rStyle w:val="Hyperlink"/>
                </w:rPr>
              </w:rPrChange>
            </w:rPr>
            <w:delInstrText>http://jflex.de</w:delInstrText>
          </w:r>
        </w:del>
      </w:ins>
      <w:ins w:id="717" w:author="Andreas Gawecki" w:date="2011-08-16T17:40:00Z">
        <w:del w:id="718" w:author="Andreas Gawecki" w:date="2011-08-18T17:27:00Z">
          <w:r w:rsidDel="00D64AF5">
            <w:rPr>
              <w:lang w:val="en-US"/>
            </w:rPr>
            <w:delInstrText xml:space="preserve">" </w:delInstrText>
          </w:r>
          <w:r w:rsidR="0067353E" w:rsidDel="00D64AF5">
            <w:rPr>
              <w:lang w:val="en-US"/>
            </w:rPr>
            <w:fldChar w:fldCharType="separate"/>
          </w:r>
        </w:del>
      </w:ins>
      <w:ins w:id="719" w:author="Andreas Gawecki" w:date="2011-08-16T17:39:00Z">
        <w:del w:id="720" w:author="Andreas Gawecki" w:date="2011-08-18T17:27:00Z">
          <w:r w:rsidR="0067353E" w:rsidRPr="0067353E">
            <w:rPr>
              <w:rStyle w:val="Hyperlink"/>
              <w:lang w:val="en-US"/>
              <w:rPrChange w:id="721" w:author="Andreas Gawecki" w:date="2011-08-16T17:40:00Z">
                <w:rPr>
                  <w:rStyle w:val="Hyperlink"/>
                </w:rPr>
              </w:rPrChange>
            </w:rPr>
            <w:delText>http://jflex.de</w:delText>
          </w:r>
        </w:del>
      </w:ins>
      <w:ins w:id="722" w:author="Andreas Gawecki" w:date="2011-08-16T17:40:00Z">
        <w:del w:id="723" w:author="Andreas Gawecki" w:date="2011-08-18T17:27:00Z">
          <w:r w:rsidR="0067353E" w:rsidDel="00D64AF5">
            <w:rPr>
              <w:lang w:val="en-US"/>
            </w:rPr>
            <w:fldChar w:fldCharType="end"/>
          </w:r>
        </w:del>
      </w:ins>
    </w:p>
  </w:endnote>
  <w:endnote w:id="12">
    <w:p w:rsidR="00A94642" w:rsidRPr="00BF4DF7" w:rsidDel="00D64AF5" w:rsidRDefault="00A94642">
      <w:pPr>
        <w:pStyle w:val="Endnotentext"/>
        <w:rPr>
          <w:del w:id="729" w:author="Andreas Gawecki" w:date="2011-08-18T17:27:00Z"/>
          <w:lang w:val="en-US"/>
          <w:rPrChange w:id="730" w:author="Frank Wienber" w:date="2011-08-16T23:14:00Z">
            <w:rPr>
              <w:del w:id="731" w:author="Andreas Gawecki" w:date="2011-08-18T17:27:00Z"/>
            </w:rPr>
          </w:rPrChange>
        </w:rPr>
      </w:pPr>
      <w:ins w:id="732" w:author="Frank Wienber" w:date="2011-08-16T23:14:00Z">
        <w:del w:id="733" w:author="Andreas Gawecki" w:date="2011-08-18T17:27:00Z">
          <w:r w:rsidDel="00D64AF5">
            <w:rPr>
              <w:rStyle w:val="Endnotenzeichen"/>
            </w:rPr>
            <w:endnoteRef/>
          </w:r>
          <w:r w:rsidR="0067353E" w:rsidRPr="0067353E">
            <w:rPr>
              <w:lang w:val="en-US"/>
              <w:rPrChange w:id="734" w:author="Frank Wienber" w:date="2011-08-16T23:14:00Z">
                <w:rPr/>
              </w:rPrChange>
            </w:rPr>
            <w:delText xml:space="preserve"> </w:delText>
          </w:r>
          <w:r w:rsidDel="00D64AF5">
            <w:rPr>
              <w:lang w:val="en-US"/>
            </w:rPr>
            <w:delText>TODO CUP</w:delText>
          </w:r>
        </w:del>
      </w:ins>
      <w:ins w:id="735" w:author="Andreas Gawecki" w:date="2011-08-16T17:40:00Z">
        <w:del w:id="736" w:author="Andreas Gawecki" w:date="2011-08-18T17:27:00Z">
          <w:r w:rsidDel="00D64AF5">
            <w:rPr>
              <w:lang w:val="en-US"/>
            </w:rPr>
            <w:delText xml:space="preserve"> </w:delText>
          </w:r>
        </w:del>
      </w:ins>
      <w:ins w:id="737" w:author="Andreas Gawecki" w:date="2011-08-17T18:11:00Z">
        <w:del w:id="738" w:author="Andreas Gawecki" w:date="2011-08-18T17:27:00Z">
          <w:r w:rsidDel="00D64AF5">
            <w:rPr>
              <w:lang w:val="en-US"/>
            </w:rPr>
            <w:delText>Parser Generator</w:delText>
          </w:r>
        </w:del>
      </w:ins>
      <w:ins w:id="739" w:author="Frank Wienber" w:date="2011-08-18T21:03:00Z">
        <w:del w:id="740" w:author="Andreas Gawecki" w:date="2011-08-18T17:27:00Z">
          <w:r w:rsidDel="00D64AF5">
            <w:rPr>
              <w:lang w:val="en-US"/>
            </w:rPr>
            <w:delText>,</w:delText>
          </w:r>
        </w:del>
      </w:ins>
      <w:ins w:id="741" w:author="Andreas Gawecki" w:date="2011-08-17T18:11:00Z">
        <w:del w:id="742" w:author="Andreas Gawecki" w:date="2011-08-18T17:27:00Z">
          <w:r w:rsidDel="00D64AF5">
            <w:rPr>
              <w:lang w:val="en-US"/>
            </w:rPr>
            <w:delText xml:space="preserve"> </w:delText>
          </w:r>
        </w:del>
      </w:ins>
      <w:ins w:id="743" w:author="Andreas Gawecki" w:date="2011-08-16T17:40:00Z">
        <w:del w:id="744" w:author="Andreas Gawecki" w:date="2011-08-18T17:27:00Z">
          <w:r w:rsidR="0067353E" w:rsidDel="00D64AF5">
            <w:fldChar w:fldCharType="begin"/>
          </w:r>
          <w:r w:rsidR="0067353E" w:rsidRPr="0067353E">
            <w:rPr>
              <w:lang w:val="en-US"/>
              <w:rPrChange w:id="745" w:author="Andreas Gawecki" w:date="2011-08-16T17:40:00Z">
                <w:rPr/>
              </w:rPrChange>
            </w:rPr>
            <w:delInstrText xml:space="preserve"> HYPERLINK "http://www2.cs.tum.edu/projects/cup/" </w:delInstrText>
          </w:r>
          <w:r w:rsidR="0067353E" w:rsidDel="00D64AF5">
            <w:fldChar w:fldCharType="separate"/>
          </w:r>
          <w:r w:rsidR="0067353E" w:rsidRPr="0067353E">
            <w:rPr>
              <w:rStyle w:val="Hyperlink"/>
              <w:lang w:val="en-US"/>
              <w:rPrChange w:id="746" w:author="Andreas Gawecki" w:date="2011-08-16T17:40:00Z">
                <w:rPr>
                  <w:rStyle w:val="Hyperlink"/>
                </w:rPr>
              </w:rPrChange>
            </w:rPr>
            <w:delText>http://www2.cs.tum.edu/projects/cup/</w:delText>
          </w:r>
          <w:r w:rsidR="0067353E" w:rsidDel="00D64AF5">
            <w:fldChar w:fldCharType="end"/>
          </w:r>
        </w:del>
      </w:ins>
    </w:p>
  </w:endnote>
  <w:endnote w:id="13">
    <w:p w:rsidR="00A94642" w:rsidRPr="00A21D77" w:rsidDel="00D64AF5" w:rsidRDefault="00A94642">
      <w:pPr>
        <w:pStyle w:val="Endnotentext"/>
        <w:rPr>
          <w:del w:id="784" w:author="Andreas Gawecki" w:date="2011-08-18T17:28:00Z"/>
          <w:lang w:val="en-US"/>
          <w:rPrChange w:id="785" w:author="Frank Wienber" w:date="2011-08-16T22:15:00Z">
            <w:rPr>
              <w:del w:id="786" w:author="Andreas Gawecki" w:date="2011-08-18T17:28:00Z"/>
            </w:rPr>
          </w:rPrChange>
        </w:rPr>
      </w:pPr>
      <w:ins w:id="787" w:author="Frank Wienber" w:date="2011-08-16T22:13:00Z">
        <w:del w:id="788" w:author="Andreas Gawecki" w:date="2011-08-18T17:28:00Z">
          <w:r w:rsidDel="00D64AF5">
            <w:rPr>
              <w:rStyle w:val="Endnotenzeichen"/>
            </w:rPr>
            <w:endnoteRef/>
          </w:r>
          <w:r w:rsidR="0067353E" w:rsidRPr="0067353E">
            <w:rPr>
              <w:lang w:val="en-US"/>
              <w:rPrChange w:id="789" w:author="Frank Wienber" w:date="2011-08-16T22:15:00Z">
                <w:rPr/>
              </w:rPrChange>
            </w:rPr>
            <w:delText xml:space="preserve"> </w:delText>
          </w:r>
        </w:del>
      </w:ins>
      <w:ins w:id="790" w:author="Frank Wienber" w:date="2011-08-16T22:15:00Z">
        <w:del w:id="791" w:author="Andreas Gawecki" w:date="2011-08-18T17:28:00Z">
          <w:r w:rsidR="0067353E" w:rsidRPr="0067353E">
            <w:rPr>
              <w:lang w:val="en-US"/>
              <w:rPrChange w:id="792" w:author="Frank Wienber" w:date="2011-08-16T22:15:00Z">
                <w:rPr/>
              </w:rPrChange>
            </w:rPr>
            <w:delText xml:space="preserve">Douglas Crockford, </w:delText>
          </w:r>
          <w:r w:rsidDel="00D64AF5">
            <w:rPr>
              <w:lang w:val="en-US"/>
            </w:rPr>
            <w:delText>“</w:delText>
          </w:r>
          <w:r w:rsidRPr="00A21D77" w:rsidDel="00D64AF5">
            <w:rPr>
              <w:lang w:val="en-US"/>
            </w:rPr>
            <w:delText>Private Members in JavaScript</w:delText>
          </w:r>
          <w:r w:rsidR="0067353E" w:rsidRPr="0067353E">
            <w:rPr>
              <w:lang w:val="en-US"/>
              <w:rPrChange w:id="793" w:author="Frank Wienber" w:date="2011-08-16T22:15:00Z">
                <w:rPr/>
              </w:rPrChange>
            </w:rPr>
            <w:delText>“,</w:delText>
          </w:r>
        </w:del>
      </w:ins>
      <w:ins w:id="794" w:author="Frank Wienber" w:date="2011-08-18T20:58:00Z">
        <w:del w:id="795" w:author="Andreas Gawecki" w:date="2011-08-18T17:28:00Z">
          <w:r w:rsidDel="00D64AF5">
            <w:rPr>
              <w:lang w:val="en-US"/>
            </w:rPr>
            <w:delText xml:space="preserve"> </w:delText>
          </w:r>
          <w:r w:rsidR="0067353E" w:rsidDel="00D64AF5">
            <w:rPr>
              <w:lang w:val="en-US"/>
            </w:rPr>
            <w:fldChar w:fldCharType="begin"/>
          </w:r>
          <w:r w:rsidDel="00D64AF5">
            <w:rPr>
              <w:lang w:val="en-US"/>
            </w:rPr>
            <w:delInstrText xml:space="preserve"> HYPERLINK "</w:delInstrText>
          </w:r>
        </w:del>
      </w:ins>
      <w:ins w:id="796" w:author="Frank Wienber" w:date="2011-08-16T22:15:00Z">
        <w:del w:id="797" w:author="Andreas Gawecki" w:date="2011-08-18T17:28:00Z">
          <w:r w:rsidR="0067353E" w:rsidRPr="0067353E">
            <w:rPr>
              <w:lang w:val="en-US"/>
              <w:rPrChange w:id="798" w:author="Frank Wienber" w:date="2011-08-16T22:15:00Z">
                <w:rPr/>
              </w:rPrChange>
            </w:rPr>
            <w:delInstrText>http://javascript.crockford.com/private.html</w:delInstrText>
          </w:r>
        </w:del>
      </w:ins>
      <w:ins w:id="799" w:author="Frank Wienber" w:date="2011-08-18T20:58:00Z">
        <w:del w:id="800" w:author="Andreas Gawecki" w:date="2011-08-18T17:28:00Z">
          <w:r w:rsidDel="00D64AF5">
            <w:rPr>
              <w:lang w:val="en-US"/>
            </w:rPr>
            <w:delInstrText xml:space="preserve">" </w:delInstrText>
          </w:r>
          <w:r w:rsidR="0067353E" w:rsidDel="00D64AF5">
            <w:rPr>
              <w:lang w:val="en-US"/>
            </w:rPr>
            <w:fldChar w:fldCharType="separate"/>
          </w:r>
        </w:del>
      </w:ins>
      <w:ins w:id="801" w:author="Frank Wienber" w:date="2011-08-16T22:15:00Z">
        <w:del w:id="802" w:author="Andreas Gawecki" w:date="2011-08-18T17:28:00Z">
          <w:r w:rsidR="0067353E" w:rsidRPr="0067353E">
            <w:rPr>
              <w:rStyle w:val="Hyperlink"/>
              <w:lang w:val="en-US"/>
              <w:rPrChange w:id="803" w:author="Frank Wienber" w:date="2011-08-16T22:15:00Z">
                <w:rPr/>
              </w:rPrChange>
            </w:rPr>
            <w:delText>http://javascript.crockford.com/private.html</w:delText>
          </w:r>
        </w:del>
      </w:ins>
      <w:ins w:id="804" w:author="Frank Wienber" w:date="2011-08-18T20:58:00Z">
        <w:del w:id="805" w:author="Andreas Gawecki" w:date="2011-08-18T17:28:00Z">
          <w:r w:rsidR="0067353E" w:rsidDel="00D64AF5">
            <w:rPr>
              <w:lang w:val="en-US"/>
            </w:rPr>
            <w:fldChar w:fldCharType="end"/>
          </w:r>
          <w:r w:rsidDel="00D64AF5">
            <w:rPr>
              <w:lang w:val="en-US"/>
            </w:rPr>
            <w:delText xml:space="preserve"> </w:delText>
          </w:r>
        </w:del>
      </w:ins>
    </w:p>
  </w:endnote>
  <w:endnote w:id="14">
    <w:p w:rsidR="00A94642" w:rsidRPr="008C17A2" w:rsidDel="00D64AF5" w:rsidRDefault="00A94642">
      <w:pPr>
        <w:pStyle w:val="Endnotentext"/>
        <w:rPr>
          <w:del w:id="898" w:author="Andreas Gawecki" w:date="2011-08-18T17:28:00Z"/>
          <w:lang w:val="en-US"/>
          <w:rPrChange w:id="899" w:author="Andreas Gawecki" w:date="2011-08-16T16:43:00Z">
            <w:rPr>
              <w:del w:id="900" w:author="Andreas Gawecki" w:date="2011-08-18T17:28:00Z"/>
            </w:rPr>
          </w:rPrChange>
        </w:rPr>
      </w:pPr>
      <w:ins w:id="901" w:author="Frank Wienber" w:date="2011-08-16T23:10:00Z">
        <w:del w:id="902" w:author="Andreas Gawecki" w:date="2011-08-18T17:28:00Z">
          <w:r w:rsidDel="00D64AF5">
            <w:rPr>
              <w:rStyle w:val="Endnotenzeichen"/>
            </w:rPr>
            <w:endnoteRef/>
          </w:r>
          <w:r w:rsidR="0067353E" w:rsidRPr="0067353E">
            <w:rPr>
              <w:lang w:val="en-US"/>
              <w:rPrChange w:id="903" w:author="Andreas Gawecki" w:date="2011-08-16T16:43:00Z">
                <w:rPr/>
              </w:rPrChange>
            </w:rPr>
            <w:delText xml:space="preserve"> TODO</w:delText>
          </w:r>
        </w:del>
      </w:ins>
      <w:ins w:id="904" w:author="Andreas Gawecki" w:date="2011-08-16T17:36:00Z">
        <w:del w:id="905" w:author="Andreas Gawecki" w:date="2011-08-18T17:28:00Z">
          <w:r w:rsidDel="00D64AF5">
            <w:rPr>
              <w:lang w:val="en-US"/>
            </w:rPr>
            <w:delText>Ext Core</w:delText>
          </w:r>
        </w:del>
      </w:ins>
      <w:ins w:id="906" w:author="Frank Wienber" w:date="2011-08-18T22:29:00Z">
        <w:del w:id="907" w:author="Andreas Gawecki" w:date="2011-08-18T17:28:00Z">
          <w:r w:rsidDel="00D64AF5">
            <w:rPr>
              <w:lang w:val="en-US"/>
            </w:rPr>
            <w:delText>,</w:delText>
          </w:r>
        </w:del>
      </w:ins>
      <w:ins w:id="908" w:author="Andreas Gawecki" w:date="2011-08-16T17:40:00Z">
        <w:del w:id="909" w:author="Andreas Gawecki" w:date="2011-08-18T17:28:00Z">
          <w:r w:rsidDel="00D64AF5">
            <w:rPr>
              <w:lang w:val="en-US"/>
            </w:rPr>
            <w:delText xml:space="preserve"> </w:delText>
          </w:r>
        </w:del>
      </w:ins>
      <w:ins w:id="910" w:author="Andreas Gawecki" w:date="2011-08-16T17:41:00Z">
        <w:del w:id="911" w:author="Andreas Gawecki" w:date="2011-08-18T17:28:00Z">
          <w:r w:rsidR="0067353E" w:rsidDel="00D64AF5">
            <w:fldChar w:fldCharType="begin"/>
          </w:r>
          <w:r w:rsidR="0067353E" w:rsidRPr="0067353E">
            <w:rPr>
              <w:lang w:val="en-US"/>
              <w:rPrChange w:id="912" w:author="Andreas Gawecki" w:date="2011-08-16T17:41:00Z">
                <w:rPr/>
              </w:rPrChange>
            </w:rPr>
            <w:delInstrText xml:space="preserve"> HYPERLINK "http://www.sencha.com/products/extcore/" </w:delInstrText>
          </w:r>
          <w:r w:rsidR="0067353E" w:rsidDel="00D64AF5">
            <w:fldChar w:fldCharType="separate"/>
          </w:r>
          <w:r w:rsidR="0067353E" w:rsidRPr="0067353E">
            <w:rPr>
              <w:rStyle w:val="Hyperlink"/>
              <w:lang w:val="en-US"/>
              <w:rPrChange w:id="913" w:author="Andreas Gawecki" w:date="2011-08-16T17:41:00Z">
                <w:rPr>
                  <w:rStyle w:val="Hyperlink"/>
                </w:rPr>
              </w:rPrChange>
            </w:rPr>
            <w:delText>http://www.sencha.com/products/extcore/</w:delText>
          </w:r>
          <w:r w:rsidR="0067353E" w:rsidDel="00D64AF5">
            <w:fldChar w:fldCharType="end"/>
          </w:r>
        </w:del>
      </w:ins>
    </w:p>
  </w:endnote>
  <w:endnote w:id="15">
    <w:p w:rsidR="00A94642" w:rsidRPr="00835E01" w:rsidDel="00D64AF5" w:rsidRDefault="00A94642">
      <w:pPr>
        <w:pStyle w:val="Endnotentext"/>
        <w:rPr>
          <w:del w:id="1056" w:author="Andreas Gawecki" w:date="2011-08-18T17:30:00Z"/>
          <w:lang w:val="en-US"/>
          <w:rPrChange w:id="1057" w:author="Frank Wienber" w:date="2011-08-18T22:28:00Z">
            <w:rPr>
              <w:del w:id="1058" w:author="Andreas Gawecki" w:date="2011-08-18T17:30:00Z"/>
            </w:rPr>
          </w:rPrChange>
        </w:rPr>
      </w:pPr>
      <w:ins w:id="1059" w:author="Frank Wienber" w:date="2011-08-18T22:28:00Z">
        <w:del w:id="1060" w:author="Andreas Gawecki" w:date="2011-08-18T17:30:00Z">
          <w:r w:rsidDel="00D64AF5">
            <w:rPr>
              <w:rStyle w:val="Endnotenzeichen"/>
            </w:rPr>
            <w:endnoteRef/>
          </w:r>
          <w:r w:rsidR="0067353E" w:rsidRPr="0067353E">
            <w:rPr>
              <w:lang w:val="en-US"/>
              <w:rPrChange w:id="1061" w:author="Frank Wienber" w:date="2011-08-18T22:28:00Z">
                <w:rPr/>
              </w:rPrChange>
            </w:rPr>
            <w:delText xml:space="preserve"> </w:delText>
          </w:r>
          <w:r w:rsidDel="00D64AF5">
            <w:rPr>
              <w:lang w:val="en-US"/>
            </w:rPr>
            <w:delText xml:space="preserve">“About the ASDoc tool”, Adobe Flex 4.5, </w:delText>
          </w:r>
          <w:r w:rsidR="0067353E" w:rsidDel="00D64AF5">
            <w:rPr>
              <w:lang w:val="en-US"/>
            </w:rPr>
            <w:fldChar w:fldCharType="begin"/>
          </w:r>
          <w:r w:rsidDel="00D64AF5">
            <w:rPr>
              <w:lang w:val="en-US"/>
            </w:rPr>
            <w:delInstrText xml:space="preserve"> HYPERLINK "</w:delInstrText>
          </w:r>
          <w:r w:rsidRPr="00835E01" w:rsidDel="00D64AF5">
            <w:rPr>
              <w:lang w:val="en-US"/>
            </w:rPr>
            <w:delInstrText>http://help.adobe.com/en_US/flex/using/WSd0ded3821e0d52fe1e63e3d11c2f44bb7b-7fef.html</w:delInstrText>
          </w:r>
          <w:r w:rsidDel="00D64AF5">
            <w:rPr>
              <w:lang w:val="en-US"/>
            </w:rPr>
            <w:delInstrText xml:space="preserve">" </w:delInstrText>
          </w:r>
          <w:r w:rsidR="0067353E" w:rsidDel="00D64AF5">
            <w:rPr>
              <w:lang w:val="en-US"/>
            </w:rPr>
            <w:fldChar w:fldCharType="separate"/>
          </w:r>
          <w:r w:rsidRPr="0081486F" w:rsidDel="00D64AF5">
            <w:rPr>
              <w:rStyle w:val="Hyperlink"/>
              <w:lang w:val="en-US"/>
            </w:rPr>
            <w:delText>http://help.adobe.com/en_US/flex/using/WSd0ded3821e0d52fe1e63e3d11c2f44bb7b-7fef.html</w:delText>
          </w:r>
          <w:r w:rsidR="0067353E" w:rsidDel="00D64AF5">
            <w:rPr>
              <w:lang w:val="en-US"/>
            </w:rPr>
            <w:fldChar w:fldCharType="end"/>
          </w:r>
          <w:r w:rsidDel="00D64AF5">
            <w:rPr>
              <w:lang w:val="en-US"/>
            </w:rPr>
            <w:delText xml:space="preserve"> </w:delText>
          </w:r>
        </w:del>
      </w:ins>
    </w:p>
  </w:endnote>
  <w:endnote w:id="16">
    <w:p w:rsidR="00A94642" w:rsidRPr="008C17A2" w:rsidDel="00D64AF5" w:rsidRDefault="00A94642">
      <w:pPr>
        <w:pStyle w:val="Endnotentext"/>
        <w:rPr>
          <w:del w:id="1189" w:author="Andreas Gawecki" w:date="2011-08-18T17:31:00Z"/>
          <w:lang w:val="en-US"/>
          <w:rPrChange w:id="1190" w:author="Andreas Gawecki" w:date="2011-08-16T16:43:00Z">
            <w:rPr>
              <w:del w:id="1191" w:author="Andreas Gawecki" w:date="2011-08-18T17:31:00Z"/>
            </w:rPr>
          </w:rPrChange>
        </w:rPr>
      </w:pPr>
      <w:ins w:id="1192" w:author="Frank Wienber" w:date="2011-08-16T23:28:00Z">
        <w:del w:id="1193" w:author="Andreas Gawecki" w:date="2011-08-18T17:31:00Z">
          <w:r w:rsidDel="00D64AF5">
            <w:rPr>
              <w:rStyle w:val="Endnotenzeichen"/>
            </w:rPr>
            <w:endnoteRef/>
          </w:r>
          <w:r w:rsidR="0067353E" w:rsidRPr="0067353E">
            <w:rPr>
              <w:lang w:val="en-US"/>
              <w:rPrChange w:id="1194" w:author="Andreas Gawecki" w:date="2011-08-16T16:43:00Z">
                <w:rPr/>
              </w:rPrChange>
            </w:rPr>
            <w:delText xml:space="preserve"> TODO Google Swiffy</w:delText>
          </w:r>
        </w:del>
      </w:ins>
      <w:ins w:id="1195" w:author="Frank Wienber" w:date="2011-08-18T20:58:00Z">
        <w:del w:id="1196" w:author="Andreas Gawecki" w:date="2011-08-18T17:31:00Z">
          <w:r w:rsidDel="00D64AF5">
            <w:rPr>
              <w:lang w:val="en-US"/>
            </w:rPr>
            <w:delText>,</w:delText>
          </w:r>
        </w:del>
      </w:ins>
      <w:ins w:id="1197" w:author="Andreas Gawecki" w:date="2011-08-16T17:43:00Z">
        <w:del w:id="1198" w:author="Andreas Gawecki" w:date="2011-08-18T17:31:00Z">
          <w:r w:rsidDel="00D64AF5">
            <w:rPr>
              <w:lang w:val="en-US"/>
            </w:rPr>
            <w:delText xml:space="preserve"> </w:delText>
          </w:r>
          <w:r w:rsidR="0067353E" w:rsidDel="00D64AF5">
            <w:fldChar w:fldCharType="begin"/>
          </w:r>
          <w:r w:rsidR="0067353E" w:rsidRPr="0067353E">
            <w:rPr>
              <w:lang w:val="en-US"/>
              <w:rPrChange w:id="1199" w:author="Andreas Gawecki" w:date="2011-08-16T17:43:00Z">
                <w:rPr/>
              </w:rPrChange>
            </w:rPr>
            <w:delInstrText xml:space="preserve"> HYPERLINK "http://swiffy.googlelabs.com/" </w:delInstrText>
          </w:r>
          <w:r w:rsidR="0067353E" w:rsidDel="00D64AF5">
            <w:fldChar w:fldCharType="separate"/>
          </w:r>
          <w:r w:rsidR="0067353E" w:rsidRPr="0067353E">
            <w:rPr>
              <w:rStyle w:val="Hyperlink"/>
              <w:lang w:val="en-US"/>
              <w:rPrChange w:id="1200" w:author="Andreas Gawecki" w:date="2011-08-16T17:43:00Z">
                <w:rPr>
                  <w:rStyle w:val="Hyperlink"/>
                </w:rPr>
              </w:rPrChange>
            </w:rPr>
            <w:delText>http://swiffy.googlelabs.com/</w:delText>
          </w:r>
          <w:r w:rsidR="0067353E" w:rsidDel="00D64AF5">
            <w:fldChar w:fldCharType="end"/>
          </w:r>
        </w:del>
      </w:ins>
    </w:p>
  </w:endnote>
  <w:endnote w:id="17">
    <w:p w:rsidR="00A94642" w:rsidRPr="008C17A2" w:rsidDel="00D64AF5" w:rsidRDefault="00A94642">
      <w:pPr>
        <w:pStyle w:val="Endnotentext"/>
        <w:rPr>
          <w:del w:id="1209" w:author="Andreas Gawecki" w:date="2011-08-18T17:32:00Z"/>
          <w:lang w:val="en-US"/>
          <w:rPrChange w:id="1210" w:author="Andreas Gawecki" w:date="2011-08-16T16:43:00Z">
            <w:rPr>
              <w:del w:id="1211" w:author="Andreas Gawecki" w:date="2011-08-18T17:32:00Z"/>
            </w:rPr>
          </w:rPrChange>
        </w:rPr>
      </w:pPr>
      <w:ins w:id="1212" w:author="Frank Wienber" w:date="2011-08-16T23:28:00Z">
        <w:del w:id="1213" w:author="Andreas Gawecki" w:date="2011-08-18T17:32:00Z">
          <w:r w:rsidDel="00D64AF5">
            <w:rPr>
              <w:rStyle w:val="Endnotenzeichen"/>
            </w:rPr>
            <w:endnoteRef/>
          </w:r>
          <w:r w:rsidR="0067353E" w:rsidRPr="0067353E">
            <w:rPr>
              <w:lang w:val="en-US"/>
              <w:rPrChange w:id="1214" w:author="Andreas Gawecki" w:date="2011-08-16T16:43:00Z">
                <w:rPr/>
              </w:rPrChange>
            </w:rPr>
            <w:delText xml:space="preserve"> TODO Gordon JavaScript Flash VM</w:delText>
          </w:r>
        </w:del>
      </w:ins>
      <w:ins w:id="1215" w:author="Frank Wienber" w:date="2011-08-18T20:58:00Z">
        <w:del w:id="1216" w:author="Andreas Gawecki" w:date="2011-08-18T17:32:00Z">
          <w:r w:rsidDel="00D64AF5">
            <w:rPr>
              <w:lang w:val="en-US"/>
            </w:rPr>
            <w:delText>,</w:delText>
          </w:r>
        </w:del>
      </w:ins>
      <w:ins w:id="1217" w:author="Andreas Gawecki" w:date="2011-08-16T17:45:00Z">
        <w:del w:id="1218" w:author="Andreas Gawecki" w:date="2011-08-18T17:32:00Z">
          <w:r w:rsidDel="00D64AF5">
            <w:rPr>
              <w:lang w:val="en-US"/>
            </w:rPr>
            <w:delText xml:space="preserve"> </w:delText>
          </w:r>
          <w:r w:rsidR="0067353E" w:rsidDel="00D64AF5">
            <w:fldChar w:fldCharType="begin"/>
          </w:r>
          <w:r w:rsidR="0067353E" w:rsidRPr="0067353E">
            <w:rPr>
              <w:lang w:val="en-US"/>
              <w:rPrChange w:id="1219" w:author="Andreas Gawecki" w:date="2011-08-16T17:45:00Z">
                <w:rPr/>
              </w:rPrChange>
            </w:rPr>
            <w:delInstrText xml:space="preserve"> HYPERLINK "https://github.com/tobeytailor/gordon" </w:delInstrText>
          </w:r>
          <w:r w:rsidR="0067353E" w:rsidDel="00D64AF5">
            <w:fldChar w:fldCharType="separate"/>
          </w:r>
          <w:r w:rsidR="0067353E" w:rsidRPr="0067353E">
            <w:rPr>
              <w:rStyle w:val="Hyperlink"/>
              <w:lang w:val="en-US"/>
              <w:rPrChange w:id="1220" w:author="Andreas Gawecki" w:date="2011-08-16T17:45:00Z">
                <w:rPr>
                  <w:rStyle w:val="Hyperlink"/>
                </w:rPr>
              </w:rPrChange>
            </w:rPr>
            <w:delText>https://github.com/tobeytailor/gordon</w:delText>
          </w:r>
          <w:r w:rsidR="0067353E" w:rsidDel="00D64AF5">
            <w:fldChar w:fldCharType="end"/>
          </w:r>
        </w:del>
      </w:ins>
    </w:p>
  </w:endnote>
  <w:endnote w:id="18">
    <w:p w:rsidR="00A94642" w:rsidRPr="008C17A2" w:rsidDel="00D64AF5" w:rsidRDefault="00A94642">
      <w:pPr>
        <w:pStyle w:val="Endnotentext"/>
        <w:rPr>
          <w:del w:id="1233" w:author="Andreas Gawecki" w:date="2011-08-18T17:32:00Z"/>
          <w:lang w:val="en-US"/>
          <w:rPrChange w:id="1234" w:author="Andreas Gawecki" w:date="2011-08-16T16:43:00Z">
            <w:rPr>
              <w:del w:id="1235" w:author="Andreas Gawecki" w:date="2011-08-18T17:32:00Z"/>
            </w:rPr>
          </w:rPrChange>
        </w:rPr>
      </w:pPr>
      <w:ins w:id="1236" w:author="Frank Wienber" w:date="2011-08-16T23:29:00Z">
        <w:del w:id="1237" w:author="Andreas Gawecki" w:date="2011-08-18T17:32:00Z">
          <w:r w:rsidDel="00D64AF5">
            <w:rPr>
              <w:rStyle w:val="Endnotenzeichen"/>
            </w:rPr>
            <w:endnoteRef/>
          </w:r>
          <w:r w:rsidR="0067353E" w:rsidRPr="0067353E">
            <w:rPr>
              <w:lang w:val="en-US"/>
              <w:rPrChange w:id="1238" w:author="Andreas Gawecki" w:date="2011-08-16T16:43:00Z">
                <w:rPr/>
              </w:rPrChange>
            </w:rPr>
            <w:delText xml:space="preserve"> TODO Mascara</w:delText>
          </w:r>
        </w:del>
      </w:ins>
      <w:ins w:id="1239" w:author="Frank Wienber" w:date="2011-08-18T20:58:00Z">
        <w:del w:id="1240" w:author="Andreas Gawecki" w:date="2011-08-18T17:32:00Z">
          <w:r w:rsidDel="00D64AF5">
            <w:rPr>
              <w:lang w:val="en-US"/>
            </w:rPr>
            <w:delText>,</w:delText>
          </w:r>
        </w:del>
      </w:ins>
      <w:ins w:id="1241" w:author="Frank Wienber" w:date="2011-08-16T23:29:00Z">
        <w:del w:id="1242" w:author="Andreas Gawecki" w:date="2011-08-18T17:32:00Z">
          <w:r w:rsidR="0067353E" w:rsidRPr="0067353E">
            <w:rPr>
              <w:lang w:val="en-US"/>
              <w:rPrChange w:id="1243" w:author="Andreas Gawecki" w:date="2011-08-16T16:43:00Z">
                <w:rPr/>
              </w:rPrChange>
            </w:rPr>
            <w:delText xml:space="preserve"> home page</w:delText>
          </w:r>
        </w:del>
      </w:ins>
      <w:ins w:id="1244" w:author="Andreas Gawecki" w:date="2011-08-16T17:55:00Z">
        <w:del w:id="1245" w:author="Andreas Gawecki" w:date="2011-08-18T17:32:00Z">
          <w:r w:rsidR="0067353E" w:rsidDel="00D64AF5">
            <w:fldChar w:fldCharType="begin"/>
          </w:r>
          <w:r w:rsidR="0067353E" w:rsidRPr="0067353E">
            <w:rPr>
              <w:lang w:val="en-US"/>
              <w:rPrChange w:id="1246" w:author="Andreas Gawecki" w:date="2011-08-16T17:55:00Z">
                <w:rPr/>
              </w:rPrChange>
            </w:rPr>
            <w:delInstrText xml:space="preserve"> HYPERLINK "http://www.mascaraengine.com/" </w:delInstrText>
          </w:r>
          <w:r w:rsidR="0067353E" w:rsidDel="00D64AF5">
            <w:fldChar w:fldCharType="separate"/>
          </w:r>
          <w:r w:rsidR="0067353E" w:rsidRPr="0067353E">
            <w:rPr>
              <w:rStyle w:val="Hyperlink"/>
              <w:lang w:val="en-US"/>
              <w:rPrChange w:id="1247" w:author="Andreas Gawecki" w:date="2011-08-16T17:55:00Z">
                <w:rPr>
                  <w:rStyle w:val="Hyperlink"/>
                </w:rPr>
              </w:rPrChange>
            </w:rPr>
            <w:delText>http://www.mascaraengine.com/</w:delText>
          </w:r>
          <w:r w:rsidR="0067353E" w:rsidDel="00D64AF5">
            <w:fldChar w:fldCharType="end"/>
          </w:r>
        </w:del>
      </w:ins>
    </w:p>
  </w:endnote>
  <w:endnote w:id="19">
    <w:p w:rsidR="00A94642" w:rsidRPr="008C17A2" w:rsidDel="00D64AF5" w:rsidRDefault="00A94642">
      <w:pPr>
        <w:pStyle w:val="Endnotentext"/>
        <w:rPr>
          <w:del w:id="1256" w:author="Andreas Gawecki" w:date="2011-08-18T17:32:00Z"/>
          <w:lang w:val="en-US"/>
          <w:rPrChange w:id="1257" w:author="Andreas Gawecki" w:date="2011-08-16T16:43:00Z">
            <w:rPr>
              <w:del w:id="1258" w:author="Andreas Gawecki" w:date="2011-08-18T17:32:00Z"/>
            </w:rPr>
          </w:rPrChange>
        </w:rPr>
      </w:pPr>
      <w:ins w:id="1259" w:author="Frank Wienber" w:date="2011-08-16T23:29:00Z">
        <w:del w:id="1260" w:author="Andreas Gawecki" w:date="2011-08-18T17:32:00Z">
          <w:r w:rsidDel="00D64AF5">
            <w:rPr>
              <w:rStyle w:val="Endnotenzeichen"/>
            </w:rPr>
            <w:endnoteRef/>
          </w:r>
          <w:r w:rsidR="0067353E" w:rsidRPr="0067353E">
            <w:rPr>
              <w:lang w:val="en-US"/>
              <w:rPrChange w:id="1261" w:author="Andreas Gawecki" w:date="2011-08-16T16:43:00Z">
                <w:rPr/>
              </w:rPrChange>
            </w:rPr>
            <w:delText xml:space="preserve"> TODO HaXe </w:delText>
          </w:r>
        </w:del>
      </w:ins>
      <w:ins w:id="1262" w:author="Andreas Gawecki" w:date="2011-08-17T18:12:00Z">
        <w:del w:id="1263" w:author="Andreas Gawecki" w:date="2011-08-18T17:32:00Z">
          <w:r w:rsidDel="00D64AF5">
            <w:rPr>
              <w:lang w:val="en-US"/>
            </w:rPr>
            <w:delText>Programming Language</w:delText>
          </w:r>
        </w:del>
      </w:ins>
      <w:ins w:id="1264" w:author="Frank Wienber" w:date="2011-08-18T20:58:00Z">
        <w:del w:id="1265" w:author="Andreas Gawecki" w:date="2011-08-18T17:32:00Z">
          <w:r w:rsidDel="00D64AF5">
            <w:rPr>
              <w:lang w:val="en-US"/>
            </w:rPr>
            <w:delText>,</w:delText>
          </w:r>
        </w:del>
      </w:ins>
      <w:ins w:id="1266" w:author="Andreas Gawecki" w:date="2011-08-17T18:12:00Z">
        <w:del w:id="1267" w:author="Andreas Gawecki" w:date="2011-08-18T17:32:00Z">
          <w:r w:rsidDel="00D64AF5">
            <w:rPr>
              <w:lang w:val="en-US"/>
            </w:rPr>
            <w:delText xml:space="preserve"> </w:delText>
          </w:r>
        </w:del>
      </w:ins>
      <w:ins w:id="1268" w:author="Frank Wienber" w:date="2011-08-16T23:29:00Z">
        <w:del w:id="1269" w:author="Andreas Gawecki" w:date="2011-08-18T17:32:00Z">
          <w:r w:rsidR="0067353E" w:rsidRPr="0067353E">
            <w:rPr>
              <w:lang w:val="en-US"/>
              <w:rPrChange w:id="1270" w:author="Andreas Gawecki" w:date="2011-08-16T16:43:00Z">
                <w:rPr/>
              </w:rPrChange>
            </w:rPr>
            <w:delText>home page</w:delText>
          </w:r>
        </w:del>
      </w:ins>
      <w:ins w:id="1271" w:author="Andreas Gawecki" w:date="2011-08-16T17:55:00Z">
        <w:del w:id="1272" w:author="Andreas Gawecki" w:date="2011-08-18T17:32:00Z">
          <w:r w:rsidR="0067353E" w:rsidDel="00D64AF5">
            <w:fldChar w:fldCharType="begin"/>
          </w:r>
          <w:r w:rsidR="0067353E" w:rsidRPr="0067353E">
            <w:rPr>
              <w:lang w:val="en-US"/>
              <w:rPrChange w:id="1273" w:author="Andreas Gawecki" w:date="2011-08-16T17:55:00Z">
                <w:rPr/>
              </w:rPrChange>
            </w:rPr>
            <w:delInstrText xml:space="preserve"> HYPERLINK "http://haxe.org/" </w:delInstrText>
          </w:r>
          <w:r w:rsidR="0067353E" w:rsidDel="00D64AF5">
            <w:fldChar w:fldCharType="separate"/>
          </w:r>
          <w:r w:rsidR="0067353E" w:rsidRPr="0067353E">
            <w:rPr>
              <w:rStyle w:val="Hyperlink"/>
              <w:lang w:val="en-US"/>
              <w:rPrChange w:id="1274" w:author="Andreas Gawecki" w:date="2011-08-16T17:55:00Z">
                <w:rPr>
                  <w:rStyle w:val="Hyperlink"/>
                </w:rPr>
              </w:rPrChange>
            </w:rPr>
            <w:delText>http://haxe.org/</w:delText>
          </w:r>
          <w:r w:rsidR="0067353E" w:rsidDel="00D64AF5">
            <w:fldChar w:fldCharType="end"/>
          </w:r>
        </w:del>
      </w:ins>
    </w:p>
  </w:endnote>
  <w:endnote w:id="20">
    <w:p w:rsidR="00A94642" w:rsidRPr="008C17A2" w:rsidDel="00D64AF5" w:rsidRDefault="00A94642">
      <w:pPr>
        <w:pStyle w:val="Endnotentext"/>
        <w:rPr>
          <w:del w:id="1294" w:author="Andreas Gawecki" w:date="2011-08-18T17:32:00Z"/>
          <w:lang w:val="en-US"/>
          <w:rPrChange w:id="1295" w:author="Andreas Gawecki" w:date="2011-08-16T16:43:00Z">
            <w:rPr>
              <w:del w:id="1296" w:author="Andreas Gawecki" w:date="2011-08-18T17:32:00Z"/>
            </w:rPr>
          </w:rPrChange>
        </w:rPr>
      </w:pPr>
      <w:ins w:id="1297" w:author="Frank Wienber" w:date="2011-08-16T23:30:00Z">
        <w:del w:id="1298" w:author="Andreas Gawecki" w:date="2011-08-18T17:32:00Z">
          <w:r w:rsidDel="00D64AF5">
            <w:rPr>
              <w:rStyle w:val="Endnotenzeichen"/>
            </w:rPr>
            <w:endnoteRef/>
          </w:r>
          <w:r w:rsidR="0067353E" w:rsidRPr="0067353E">
            <w:rPr>
              <w:lang w:val="en-US"/>
              <w:rPrChange w:id="1299" w:author="Andreas Gawecki" w:date="2011-08-16T16:43:00Z">
                <w:rPr/>
              </w:rPrChange>
            </w:rPr>
            <w:delText xml:space="preserve"> </w:delText>
          </w:r>
        </w:del>
      </w:ins>
      <w:ins w:id="1300" w:author="Andreas Gawecki" w:date="2011-08-17T18:12:00Z">
        <w:del w:id="1301" w:author="Andreas Gawecki" w:date="2011-08-18T17:32:00Z">
          <w:r w:rsidDel="00D64AF5">
            <w:rPr>
              <w:lang w:val="en-US"/>
            </w:rPr>
            <w:delText xml:space="preserve">Adobe </w:delText>
          </w:r>
        </w:del>
      </w:ins>
      <w:ins w:id="1302" w:author="Frank Wienber" w:date="2011-08-16T23:30:00Z">
        <w:del w:id="1303" w:author="Andreas Gawecki" w:date="2011-08-18T17:32:00Z">
          <w:r w:rsidR="0067353E" w:rsidRPr="0067353E">
            <w:rPr>
              <w:lang w:val="en-US"/>
              <w:rPrChange w:id="1304" w:author="Andreas Gawecki" w:date="2011-08-16T16:43:00Z">
                <w:rPr/>
              </w:rPrChange>
            </w:rPr>
            <w:delText>TODO Flex</w:delText>
          </w:r>
        </w:del>
      </w:ins>
      <w:ins w:id="1305" w:author="Frank Wienber" w:date="2011-08-18T20:58:00Z">
        <w:del w:id="1306" w:author="Andreas Gawecki" w:date="2011-08-18T17:32:00Z">
          <w:r w:rsidDel="00D64AF5">
            <w:rPr>
              <w:lang w:val="en-US"/>
            </w:rPr>
            <w:delText>,</w:delText>
          </w:r>
        </w:del>
      </w:ins>
      <w:ins w:id="1307" w:author="Frank Wienber" w:date="2011-08-16T23:30:00Z">
        <w:del w:id="1308" w:author="Andreas Gawecki" w:date="2011-08-18T17:32:00Z">
          <w:r w:rsidR="0067353E" w:rsidRPr="0067353E">
            <w:rPr>
              <w:lang w:val="en-US"/>
              <w:rPrChange w:id="1309" w:author="Andreas Gawecki" w:date="2011-08-16T16:43:00Z">
                <w:rPr/>
              </w:rPrChange>
            </w:rPr>
            <w:delText xml:space="preserve"> home page</w:delText>
          </w:r>
        </w:del>
      </w:ins>
      <w:ins w:id="1310" w:author="Andreas Gawecki" w:date="2011-08-16T17:58:00Z">
        <w:del w:id="1311" w:author="Andreas Gawecki" w:date="2011-08-18T17:32:00Z">
          <w:r w:rsidR="0067353E" w:rsidDel="00D64AF5">
            <w:fldChar w:fldCharType="begin"/>
          </w:r>
          <w:r w:rsidR="0067353E" w:rsidRPr="0067353E">
            <w:rPr>
              <w:lang w:val="en-US"/>
              <w:rPrChange w:id="1312" w:author="Andreas Gawecki" w:date="2011-08-16T17:58:00Z">
                <w:rPr/>
              </w:rPrChange>
            </w:rPr>
            <w:delInstrText xml:space="preserve"> HYPERLINK "http://www.adobe.com/products/flex/" </w:delInstrText>
          </w:r>
          <w:r w:rsidR="0067353E" w:rsidDel="00D64AF5">
            <w:fldChar w:fldCharType="separate"/>
          </w:r>
          <w:r w:rsidR="0067353E" w:rsidRPr="0067353E">
            <w:rPr>
              <w:rStyle w:val="Hyperlink"/>
              <w:lang w:val="en-US"/>
              <w:rPrChange w:id="1313" w:author="Andreas Gawecki" w:date="2011-08-16T17:58:00Z">
                <w:rPr>
                  <w:rStyle w:val="Hyperlink"/>
                </w:rPr>
              </w:rPrChange>
            </w:rPr>
            <w:delText>http://www.adobe.com/products/flex/</w:delText>
          </w:r>
          <w:r w:rsidR="0067353E" w:rsidDel="00D64AF5">
            <w:fldChar w:fldCharType="end"/>
          </w:r>
        </w:del>
      </w:ins>
    </w:p>
  </w:endnote>
  <w:endnote w:id="21">
    <w:p w:rsidR="00A94642" w:rsidRPr="008C17A2" w:rsidDel="00D64AF5" w:rsidRDefault="00A94642">
      <w:pPr>
        <w:pStyle w:val="Endnotentext"/>
        <w:rPr>
          <w:del w:id="1349" w:author="Andreas Gawecki" w:date="2011-08-18T17:33:00Z"/>
          <w:lang w:val="en-US"/>
          <w:rPrChange w:id="1350" w:author="Andreas Gawecki" w:date="2011-08-16T16:43:00Z">
            <w:rPr>
              <w:del w:id="1351" w:author="Andreas Gawecki" w:date="2011-08-18T17:33:00Z"/>
            </w:rPr>
          </w:rPrChange>
        </w:rPr>
      </w:pPr>
      <w:ins w:id="1352" w:author="Frank Wienber" w:date="2011-08-16T23:30:00Z">
        <w:del w:id="1353" w:author="Andreas Gawecki" w:date="2011-08-18T17:33:00Z">
          <w:r w:rsidDel="00D64AF5">
            <w:rPr>
              <w:rStyle w:val="Endnotenzeichen"/>
            </w:rPr>
            <w:endnoteRef/>
          </w:r>
          <w:r w:rsidR="0067353E" w:rsidRPr="0067353E">
            <w:rPr>
              <w:lang w:val="en-US"/>
              <w:rPrChange w:id="1354" w:author="Andreas Gawecki" w:date="2011-08-16T16:43:00Z">
                <w:rPr/>
              </w:rPrChange>
            </w:rPr>
            <w:delText xml:space="preserve"> </w:delText>
          </w:r>
        </w:del>
      </w:ins>
      <w:ins w:id="1355" w:author="Frank Wienber" w:date="2011-08-18T21:01:00Z">
        <w:del w:id="1356" w:author="Andreas Gawecki" w:date="2011-08-18T17:33:00Z">
          <w:r w:rsidDel="00D64AF5">
            <w:rPr>
              <w:lang w:val="en-US"/>
            </w:rPr>
            <w:delText xml:space="preserve">Jangaroo Libraries </w:delText>
          </w:r>
        </w:del>
      </w:ins>
      <w:ins w:id="1357" w:author="Frank Wienber" w:date="2011-08-16T23:30:00Z">
        <w:del w:id="1358" w:author="Andreas Gawecki" w:date="2011-08-18T17:33:00Z">
          <w:r w:rsidR="0067353E" w:rsidRPr="0067353E">
            <w:rPr>
              <w:lang w:val="en-US"/>
              <w:rPrChange w:id="1359" w:author="Andreas Gawecki" w:date="2011-08-16T16:43:00Z">
                <w:rPr/>
              </w:rPrChange>
            </w:rPr>
            <w:delText>Wiki</w:delText>
          </w:r>
        </w:del>
      </w:ins>
      <w:ins w:id="1360" w:author="Frank Wienber" w:date="2011-08-18T21:00:00Z">
        <w:del w:id="1361" w:author="Andreas Gawecki" w:date="2011-08-18T17:33:00Z">
          <w:r w:rsidDel="00D64AF5">
            <w:rPr>
              <w:lang w:val="en-US"/>
            </w:rPr>
            <w:delText>,</w:delText>
          </w:r>
        </w:del>
      </w:ins>
      <w:ins w:id="1362" w:author="Frank Wienber" w:date="2011-08-18T20:58:00Z">
        <w:del w:id="1363" w:author="Andreas Gawecki" w:date="2011-08-18T17:33:00Z">
          <w:r w:rsidDel="00D64AF5">
            <w:rPr>
              <w:lang w:val="en-US"/>
            </w:rPr>
            <w:delText xml:space="preserve"> </w:delText>
          </w:r>
        </w:del>
      </w:ins>
      <w:ins w:id="1364" w:author="Frank Wienber" w:date="2011-08-18T20:59:00Z">
        <w:del w:id="1365" w:author="Andreas Gawecki" w:date="2011-08-18T17:33:00Z">
          <w:r w:rsidR="0067353E" w:rsidDel="00D64AF5">
            <w:rPr>
              <w:lang w:val="en-US"/>
            </w:rPr>
            <w:fldChar w:fldCharType="begin"/>
          </w:r>
          <w:r w:rsidDel="00D64AF5">
            <w:rPr>
              <w:lang w:val="en-US"/>
            </w:rPr>
            <w:delInstrText xml:space="preserve"> HYPERLINK "</w:delInstrText>
          </w:r>
          <w:r w:rsidRPr="005142FD" w:rsidDel="00D64AF5">
            <w:rPr>
              <w:lang w:val="en-US"/>
            </w:rPr>
            <w:delInstrText>https://github.com/CoreMedia/jangaroo-libs/wiki/Overview</w:delInstrText>
          </w:r>
          <w:r w:rsidDel="00D64AF5">
            <w:rPr>
              <w:lang w:val="en-US"/>
            </w:rPr>
            <w:delInstrText xml:space="preserve">" </w:delInstrText>
          </w:r>
          <w:r w:rsidR="0067353E" w:rsidDel="00D64AF5">
            <w:rPr>
              <w:lang w:val="en-US"/>
            </w:rPr>
            <w:fldChar w:fldCharType="separate"/>
          </w:r>
          <w:r w:rsidRPr="0081486F" w:rsidDel="00D64AF5">
            <w:rPr>
              <w:rStyle w:val="Hyperlink"/>
              <w:lang w:val="en-US"/>
            </w:rPr>
            <w:delText>https://github.com/CoreMedia/jangaroo-libs/wiki/Overview</w:delText>
          </w:r>
          <w:r w:rsidR="0067353E" w:rsidDel="00D64AF5">
            <w:rPr>
              <w:lang w:val="en-US"/>
            </w:rPr>
            <w:fldChar w:fldCharType="end"/>
          </w:r>
        </w:del>
      </w:ins>
      <w:ins w:id="1366" w:author="Frank Wienber" w:date="2011-08-18T21:00:00Z">
        <w:del w:id="1367" w:author="Andreas Gawecki" w:date="2011-08-18T17:33:00Z">
          <w:r w:rsidDel="00D64AF5">
            <w:rPr>
              <w:lang w:val="en-US"/>
            </w:rPr>
            <w:delText xml:space="preserve"> </w:delText>
          </w:r>
        </w:del>
      </w:ins>
    </w:p>
  </w:endnote>
  <w:endnote w:id="22">
    <w:p w:rsidR="00A94642" w:rsidRPr="006C1B0E" w:rsidDel="00D64AF5" w:rsidRDefault="00A94642">
      <w:pPr>
        <w:pStyle w:val="Endnotentext"/>
        <w:rPr>
          <w:del w:id="1377" w:author="Andreas Gawecki" w:date="2011-08-18T17:33:00Z"/>
          <w:lang w:val="pl-PL"/>
          <w:rPrChange w:id="1378" w:author="Andreas Gawecki" w:date="2011-08-18T14:44:00Z">
            <w:rPr>
              <w:del w:id="1379" w:author="Andreas Gawecki" w:date="2011-08-18T17:33:00Z"/>
            </w:rPr>
          </w:rPrChange>
        </w:rPr>
      </w:pPr>
      <w:ins w:id="1380" w:author="Frank Wienber" w:date="2011-08-16T23:30:00Z">
        <w:del w:id="1381" w:author="Andreas Gawecki" w:date="2011-08-18T17:33:00Z">
          <w:r w:rsidDel="00D64AF5">
            <w:rPr>
              <w:rStyle w:val="Endnotenzeichen"/>
            </w:rPr>
            <w:endnoteRef/>
          </w:r>
          <w:r w:rsidR="0067353E" w:rsidRPr="0067353E">
            <w:rPr>
              <w:lang w:val="pl-PL"/>
              <w:rPrChange w:id="1382" w:author="Andreas Gawecki" w:date="2011-08-18T14:44:00Z">
                <w:rPr/>
              </w:rPrChange>
            </w:rPr>
            <w:delText xml:space="preserve"> </w:delText>
          </w:r>
        </w:del>
      </w:ins>
      <w:ins w:id="1383" w:author="Frank Wienber" w:date="2011-08-16T23:31:00Z">
        <w:del w:id="1384" w:author="Andreas Gawecki" w:date="2011-08-18T17:33:00Z">
          <w:r w:rsidR="0067353E" w:rsidRPr="0067353E">
            <w:rPr>
              <w:lang w:val="pl-PL"/>
              <w:rPrChange w:id="1385" w:author="Andreas Gawecki" w:date="2011-08-18T14:44:00Z">
                <w:rPr/>
              </w:rPrChange>
            </w:rPr>
            <w:delText>TODO Node.js</w:delText>
          </w:r>
        </w:del>
      </w:ins>
      <w:ins w:id="1386" w:author="Frank Wienber" w:date="2011-08-18T21:00:00Z">
        <w:del w:id="1387" w:author="Andreas Gawecki" w:date="2011-08-18T17:33:00Z">
          <w:r w:rsidR="0067353E" w:rsidRPr="0067353E">
            <w:rPr>
              <w:lang w:val="pl-PL"/>
              <w:rPrChange w:id="1388" w:author="Andreas Gawecki" w:date="2011-08-18T14:44:00Z">
                <w:rPr/>
              </w:rPrChange>
            </w:rPr>
            <w:delText>,</w:delText>
          </w:r>
        </w:del>
      </w:ins>
      <w:ins w:id="1389" w:author="Frank Wienber" w:date="2011-08-16T23:31:00Z">
        <w:del w:id="1390" w:author="Andreas Gawecki" w:date="2011-08-18T17:33:00Z">
          <w:r w:rsidR="0067353E" w:rsidRPr="0067353E">
            <w:rPr>
              <w:lang w:val="pl-PL"/>
              <w:rPrChange w:id="1391" w:author="Andreas Gawecki" w:date="2011-08-18T14:44:00Z">
                <w:rPr/>
              </w:rPrChange>
            </w:rPr>
            <w:delText xml:space="preserve"> home page</w:delText>
          </w:r>
        </w:del>
      </w:ins>
      <w:ins w:id="1392" w:author="Andreas Gawecki" w:date="2011-08-16T18:00:00Z">
        <w:del w:id="1393" w:author="Andreas Gawecki" w:date="2011-08-18T17:33:00Z">
          <w:r w:rsidR="0067353E" w:rsidDel="00D64AF5">
            <w:fldChar w:fldCharType="begin"/>
          </w:r>
          <w:r w:rsidR="0067353E" w:rsidRPr="0067353E">
            <w:rPr>
              <w:lang w:val="pl-PL"/>
              <w:rPrChange w:id="1394" w:author="Andreas Gawecki" w:date="2011-08-18T14:44:00Z">
                <w:rPr/>
              </w:rPrChange>
            </w:rPr>
            <w:delInstrText xml:space="preserve"> HYPERLINK "http://nodejs.org/" </w:delInstrText>
          </w:r>
          <w:r w:rsidR="0067353E" w:rsidDel="00D64AF5">
            <w:fldChar w:fldCharType="separate"/>
          </w:r>
          <w:r w:rsidR="0067353E" w:rsidRPr="0067353E">
            <w:rPr>
              <w:rStyle w:val="Hyperlink"/>
              <w:lang w:val="pl-PL"/>
              <w:rPrChange w:id="1395" w:author="Andreas Gawecki" w:date="2011-08-18T14:44:00Z">
                <w:rPr>
                  <w:rStyle w:val="Hyperlink"/>
                </w:rPr>
              </w:rPrChange>
            </w:rPr>
            <w:delText>http://nodejs.org/</w:delText>
          </w:r>
          <w:r w:rsidR="0067353E" w:rsidDel="00D64AF5">
            <w:fldChar w:fldCharType="end"/>
          </w:r>
        </w:del>
      </w:ins>
    </w:p>
  </w:endnote>
  <w:endnote w:id="23">
    <w:p w:rsidR="00A94642" w:rsidRPr="005142FD" w:rsidDel="00D64AF5" w:rsidRDefault="00A94642">
      <w:pPr>
        <w:pStyle w:val="Endnotentext"/>
        <w:rPr>
          <w:del w:id="1405" w:author="Andreas Gawecki" w:date="2011-08-18T17:34:00Z"/>
        </w:rPr>
      </w:pPr>
      <w:ins w:id="1406" w:author="Frank Wienber" w:date="2011-08-16T23:31:00Z">
        <w:del w:id="1407" w:author="Andreas Gawecki" w:date="2011-08-18T17:34:00Z">
          <w:r w:rsidDel="00D64AF5">
            <w:rPr>
              <w:rStyle w:val="Endnotenzeichen"/>
            </w:rPr>
            <w:endnoteRef/>
          </w:r>
          <w:r w:rsidRPr="005142FD" w:rsidDel="00D64AF5">
            <w:delText xml:space="preserve"> </w:delText>
          </w:r>
          <w:r w:rsidDel="00D64AF5">
            <w:delText>TODO Helma</w:delText>
          </w:r>
        </w:del>
      </w:ins>
      <w:ins w:id="1408" w:author="Frank Wienber" w:date="2011-08-18T21:00:00Z">
        <w:del w:id="1409" w:author="Andreas Gawecki" w:date="2011-08-18T17:34:00Z">
          <w:r w:rsidDel="00D64AF5">
            <w:delText>,</w:delText>
          </w:r>
        </w:del>
      </w:ins>
      <w:ins w:id="1410" w:author="Frank Wienber" w:date="2011-08-16T23:31:00Z">
        <w:del w:id="1411" w:author="Andreas Gawecki" w:date="2011-08-18T17:34:00Z">
          <w:r w:rsidDel="00D64AF5">
            <w:delText xml:space="preserve"> home page</w:delText>
          </w:r>
        </w:del>
      </w:ins>
      <w:ins w:id="1412" w:author="Andreas Gawecki" w:date="2011-08-16T18:02:00Z">
        <w:del w:id="1413" w:author="Andreas Gawecki" w:date="2011-08-18T17:34:00Z">
          <w:r w:rsidR="0067353E" w:rsidDel="00D64AF5">
            <w:fldChar w:fldCharType="begin"/>
          </w:r>
          <w:r w:rsidDel="00D64AF5">
            <w:delInstrText xml:space="preserve"> HYPERLINK "http://helma.org/" </w:delInstrText>
          </w:r>
          <w:r w:rsidR="0067353E" w:rsidDel="00D64AF5">
            <w:fldChar w:fldCharType="separate"/>
          </w:r>
          <w:r w:rsidRPr="005142FD" w:rsidDel="00D64AF5">
            <w:rPr>
              <w:rStyle w:val="Hyperlink"/>
            </w:rPr>
            <w:delText>http://helma.org/</w:delText>
          </w:r>
          <w:r w:rsidR="0067353E" w:rsidDel="00D64AF5">
            <w:fldChar w:fldCharType="end"/>
          </w:r>
        </w:del>
      </w:ins>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F36" w:rsidRDefault="00011F36">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1472" w:author="Andreas Gawecki" w:date="2011-08-19T11:05:00Z"/>
  <w:sdt>
    <w:sdtPr>
      <w:id w:val="83275627"/>
      <w:docPartObj>
        <w:docPartGallery w:val="Page Numbers (Bottom of Page)"/>
        <w:docPartUnique/>
      </w:docPartObj>
    </w:sdtPr>
    <w:sdtContent>
      <w:customXmlInsRangeEnd w:id="1472"/>
      <w:p w:rsidR="00011F36" w:rsidRDefault="00011F36" w:rsidP="00D41F4F">
        <w:pPr>
          <w:pStyle w:val="Fuzeile"/>
          <w:jc w:val="center"/>
          <w:rPr>
            <w:ins w:id="1473" w:author="Andreas Gawecki" w:date="2011-08-19T11:05:00Z"/>
          </w:rPr>
          <w:pPrChange w:id="1474" w:author="Andreas Gawecki" w:date="2011-08-19T11:07:00Z">
            <w:pPr>
              <w:pStyle w:val="Fuzeile"/>
            </w:pPr>
          </w:pPrChange>
        </w:pPr>
        <w:ins w:id="1475" w:author="Andreas Gawecki" w:date="2011-08-19T11:05:00Z">
          <w:r>
            <w:fldChar w:fldCharType="begin"/>
          </w:r>
          <w:r>
            <w:instrText xml:space="preserve"> PAGE   \* MERGEFORMAT </w:instrText>
          </w:r>
          <w:r>
            <w:fldChar w:fldCharType="separate"/>
          </w:r>
        </w:ins>
        <w:r w:rsidR="00D41F4F">
          <w:rPr>
            <w:noProof/>
          </w:rPr>
          <w:t>10</w:t>
        </w:r>
        <w:ins w:id="1476" w:author="Andreas Gawecki" w:date="2011-08-19T11:05:00Z">
          <w:r>
            <w:fldChar w:fldCharType="end"/>
          </w:r>
        </w:ins>
      </w:p>
    </w:sdtContent>
    <w:customXmlInsRangeStart w:id="1477" w:author="Andreas Gawecki" w:date="2011-08-19T11:05:00Z"/>
  </w:sdt>
  <w:customXmlInsRangeEnd w:id="1477"/>
  <w:p w:rsidR="00011F36" w:rsidRDefault="00011F36">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F36" w:rsidRDefault="00011F3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1B6" w:rsidRDefault="001921B6" w:rsidP="00835238">
      <w:pPr>
        <w:spacing w:after="0" w:line="240" w:lineRule="auto"/>
      </w:pPr>
      <w:r>
        <w:separator/>
      </w:r>
    </w:p>
  </w:footnote>
  <w:footnote w:type="continuationSeparator" w:id="0">
    <w:p w:rsidR="001921B6" w:rsidRDefault="001921B6" w:rsidP="008352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F36" w:rsidRDefault="00011F36">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F36" w:rsidRDefault="00011F36">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F36" w:rsidRDefault="00011F36">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C509C6C"/>
    <w:lvl w:ilvl="0">
      <w:start w:val="1"/>
      <w:numFmt w:val="decimal"/>
      <w:lvlText w:val="%1."/>
      <w:lvlJc w:val="left"/>
      <w:pPr>
        <w:tabs>
          <w:tab w:val="num" w:pos="1492"/>
        </w:tabs>
        <w:ind w:left="1492" w:hanging="360"/>
      </w:pPr>
    </w:lvl>
  </w:abstractNum>
  <w:abstractNum w:abstractNumId="1">
    <w:nsid w:val="FFFFFF7D"/>
    <w:multiLevelType w:val="singleLevel"/>
    <w:tmpl w:val="D87C903E"/>
    <w:lvl w:ilvl="0">
      <w:start w:val="1"/>
      <w:numFmt w:val="decimal"/>
      <w:lvlText w:val="%1."/>
      <w:lvlJc w:val="left"/>
      <w:pPr>
        <w:tabs>
          <w:tab w:val="num" w:pos="1209"/>
        </w:tabs>
        <w:ind w:left="1209" w:hanging="360"/>
      </w:pPr>
    </w:lvl>
  </w:abstractNum>
  <w:abstractNum w:abstractNumId="2">
    <w:nsid w:val="FFFFFF7E"/>
    <w:multiLevelType w:val="singleLevel"/>
    <w:tmpl w:val="DD6AE1EA"/>
    <w:lvl w:ilvl="0">
      <w:start w:val="1"/>
      <w:numFmt w:val="decimal"/>
      <w:lvlText w:val="%1."/>
      <w:lvlJc w:val="left"/>
      <w:pPr>
        <w:tabs>
          <w:tab w:val="num" w:pos="926"/>
        </w:tabs>
        <w:ind w:left="926" w:hanging="360"/>
      </w:pPr>
    </w:lvl>
  </w:abstractNum>
  <w:abstractNum w:abstractNumId="3">
    <w:nsid w:val="FFFFFF7F"/>
    <w:multiLevelType w:val="singleLevel"/>
    <w:tmpl w:val="E5C42702"/>
    <w:lvl w:ilvl="0">
      <w:start w:val="1"/>
      <w:numFmt w:val="decimal"/>
      <w:lvlText w:val="%1."/>
      <w:lvlJc w:val="left"/>
      <w:pPr>
        <w:tabs>
          <w:tab w:val="num" w:pos="643"/>
        </w:tabs>
        <w:ind w:left="643" w:hanging="360"/>
      </w:pPr>
    </w:lvl>
  </w:abstractNum>
  <w:abstractNum w:abstractNumId="4">
    <w:nsid w:val="FFFFFF80"/>
    <w:multiLevelType w:val="singleLevel"/>
    <w:tmpl w:val="5A84152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98C8E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AAE78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F5239A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822F488"/>
    <w:lvl w:ilvl="0">
      <w:start w:val="1"/>
      <w:numFmt w:val="decimal"/>
      <w:lvlText w:val="%1."/>
      <w:lvlJc w:val="left"/>
      <w:pPr>
        <w:tabs>
          <w:tab w:val="num" w:pos="360"/>
        </w:tabs>
        <w:ind w:left="360" w:hanging="360"/>
      </w:pPr>
    </w:lvl>
  </w:abstractNum>
  <w:abstractNum w:abstractNumId="9">
    <w:nsid w:val="FFFFFF89"/>
    <w:multiLevelType w:val="singleLevel"/>
    <w:tmpl w:val="C8C019C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1721"/>
  <w:trackRevisions/>
  <w:defaultTabStop w:val="708"/>
  <w:hyphenationZone w:val="425"/>
  <w:characterSpacingControl w:val="doNotCompress"/>
  <w:footnotePr>
    <w:footnote w:id="-1"/>
    <w:footnote w:id="0"/>
  </w:footnotePr>
  <w:endnotePr>
    <w:numFmt w:val="decimal"/>
    <w:endnote w:id="-1"/>
    <w:endnote w:id="0"/>
  </w:endnotePr>
  <w:compat/>
  <w:rsids>
    <w:rsidRoot w:val="00DD6CC4"/>
    <w:rsid w:val="00011F36"/>
    <w:rsid w:val="00013969"/>
    <w:rsid w:val="00075FD9"/>
    <w:rsid w:val="00093F06"/>
    <w:rsid w:val="00095842"/>
    <w:rsid w:val="000D2742"/>
    <w:rsid w:val="000D292C"/>
    <w:rsid w:val="000F0349"/>
    <w:rsid w:val="00114165"/>
    <w:rsid w:val="001315EB"/>
    <w:rsid w:val="00131BEC"/>
    <w:rsid w:val="00142A6C"/>
    <w:rsid w:val="00145D1D"/>
    <w:rsid w:val="00151CE6"/>
    <w:rsid w:val="001921B6"/>
    <w:rsid w:val="001973E1"/>
    <w:rsid w:val="00197C17"/>
    <w:rsid w:val="001D4524"/>
    <w:rsid w:val="002567F2"/>
    <w:rsid w:val="002827C3"/>
    <w:rsid w:val="00287AB8"/>
    <w:rsid w:val="0033704D"/>
    <w:rsid w:val="00371E3C"/>
    <w:rsid w:val="003B7A38"/>
    <w:rsid w:val="003F6604"/>
    <w:rsid w:val="00401256"/>
    <w:rsid w:val="00437B44"/>
    <w:rsid w:val="00442CBE"/>
    <w:rsid w:val="00462756"/>
    <w:rsid w:val="00482F55"/>
    <w:rsid w:val="004B5821"/>
    <w:rsid w:val="004D2987"/>
    <w:rsid w:val="005142FD"/>
    <w:rsid w:val="00524635"/>
    <w:rsid w:val="00591A1B"/>
    <w:rsid w:val="005A27E5"/>
    <w:rsid w:val="005C25BA"/>
    <w:rsid w:val="0061292A"/>
    <w:rsid w:val="00613CDE"/>
    <w:rsid w:val="0067353E"/>
    <w:rsid w:val="00680211"/>
    <w:rsid w:val="00680BAB"/>
    <w:rsid w:val="006C1B0E"/>
    <w:rsid w:val="006F1B7C"/>
    <w:rsid w:val="00700770"/>
    <w:rsid w:val="007172B2"/>
    <w:rsid w:val="00744F85"/>
    <w:rsid w:val="00747F99"/>
    <w:rsid w:val="00773EA9"/>
    <w:rsid w:val="0079698B"/>
    <w:rsid w:val="007E0466"/>
    <w:rsid w:val="007E0DA3"/>
    <w:rsid w:val="00835238"/>
    <w:rsid w:val="00835E01"/>
    <w:rsid w:val="00865340"/>
    <w:rsid w:val="00874DC0"/>
    <w:rsid w:val="008A237F"/>
    <w:rsid w:val="008A74CA"/>
    <w:rsid w:val="008C17A2"/>
    <w:rsid w:val="008C6008"/>
    <w:rsid w:val="008E7A19"/>
    <w:rsid w:val="009023B7"/>
    <w:rsid w:val="00935CB2"/>
    <w:rsid w:val="00937F52"/>
    <w:rsid w:val="00942706"/>
    <w:rsid w:val="009B2F0A"/>
    <w:rsid w:val="009D5785"/>
    <w:rsid w:val="009D77F5"/>
    <w:rsid w:val="00A03E27"/>
    <w:rsid w:val="00A21D77"/>
    <w:rsid w:val="00A33188"/>
    <w:rsid w:val="00A94642"/>
    <w:rsid w:val="00A95160"/>
    <w:rsid w:val="00A97B55"/>
    <w:rsid w:val="00AA4B99"/>
    <w:rsid w:val="00AA5A86"/>
    <w:rsid w:val="00AC0F96"/>
    <w:rsid w:val="00AC3D13"/>
    <w:rsid w:val="00AF66BE"/>
    <w:rsid w:val="00B06A36"/>
    <w:rsid w:val="00B43372"/>
    <w:rsid w:val="00B94A8C"/>
    <w:rsid w:val="00BD221C"/>
    <w:rsid w:val="00BF4DF7"/>
    <w:rsid w:val="00C44670"/>
    <w:rsid w:val="00C91523"/>
    <w:rsid w:val="00CB4966"/>
    <w:rsid w:val="00D02021"/>
    <w:rsid w:val="00D16A71"/>
    <w:rsid w:val="00D21BCB"/>
    <w:rsid w:val="00D32429"/>
    <w:rsid w:val="00D41F4F"/>
    <w:rsid w:val="00D43478"/>
    <w:rsid w:val="00D64AF5"/>
    <w:rsid w:val="00D70786"/>
    <w:rsid w:val="00D80D91"/>
    <w:rsid w:val="00DB601D"/>
    <w:rsid w:val="00DD46BA"/>
    <w:rsid w:val="00DD6CC4"/>
    <w:rsid w:val="00DF7A69"/>
    <w:rsid w:val="00E22708"/>
    <w:rsid w:val="00E22F18"/>
    <w:rsid w:val="00E42B1B"/>
    <w:rsid w:val="00E63FA6"/>
    <w:rsid w:val="00E6557F"/>
    <w:rsid w:val="00EB1015"/>
    <w:rsid w:val="00EB1B0A"/>
    <w:rsid w:val="00EF22B0"/>
    <w:rsid w:val="00F26B27"/>
    <w:rsid w:val="00F27B80"/>
    <w:rsid w:val="00F76BEC"/>
    <w:rsid w:val="00F82937"/>
    <w:rsid w:val="00F94FC9"/>
    <w:rsid w:val="00FB3608"/>
    <w:rsid w:val="00FB49A8"/>
    <w:rsid w:val="00FF4F7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1B0A"/>
  </w:style>
  <w:style w:type="paragraph" w:styleId="berschrift1">
    <w:name w:val="heading 1"/>
    <w:basedOn w:val="Standard"/>
    <w:next w:val="Standard"/>
    <w:link w:val="berschrift1Zchn"/>
    <w:uiPriority w:val="9"/>
    <w:qFormat/>
    <w:rsid w:val="00DD6C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D6C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C0F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D6C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6CC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D6CC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D6CC4"/>
    <w:rPr>
      <w:rFonts w:asciiTheme="majorHAnsi" w:eastAsiaTheme="majorEastAsia" w:hAnsiTheme="majorHAnsi" w:cstheme="majorBidi"/>
      <w:b/>
      <w:bCs/>
      <w:color w:val="4F81BD" w:themeColor="accent1"/>
      <w:sz w:val="26"/>
      <w:szCs w:val="26"/>
    </w:rPr>
  </w:style>
  <w:style w:type="paragraph" w:styleId="Anfhrungszeichen">
    <w:name w:val="Quote"/>
    <w:basedOn w:val="Standard"/>
    <w:next w:val="Standard"/>
    <w:link w:val="AnfhrungszeichenZchn"/>
    <w:uiPriority w:val="29"/>
    <w:qFormat/>
    <w:rsid w:val="00DD6CC4"/>
    <w:rPr>
      <w:i/>
      <w:iCs/>
      <w:color w:val="000000" w:themeColor="text1"/>
    </w:rPr>
  </w:style>
  <w:style w:type="character" w:customStyle="1" w:styleId="AnfhrungszeichenZchn">
    <w:name w:val="Anführungszeichen Zchn"/>
    <w:basedOn w:val="Absatz-Standardschriftart"/>
    <w:link w:val="Anfhrungszeichen"/>
    <w:uiPriority w:val="29"/>
    <w:rsid w:val="00DD6CC4"/>
    <w:rPr>
      <w:i/>
      <w:iCs/>
      <w:color w:val="000000" w:themeColor="text1"/>
    </w:rPr>
  </w:style>
  <w:style w:type="paragraph" w:styleId="Untertitel">
    <w:name w:val="Subtitle"/>
    <w:basedOn w:val="Standard"/>
    <w:next w:val="Standard"/>
    <w:link w:val="UntertitelZchn"/>
    <w:uiPriority w:val="11"/>
    <w:qFormat/>
    <w:rsid w:val="00DD6CC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D6CC4"/>
    <w:rPr>
      <w:rFonts w:asciiTheme="majorHAnsi" w:eastAsiaTheme="majorEastAsia" w:hAnsiTheme="majorHAnsi" w:cstheme="majorBidi"/>
      <w:i/>
      <w:iCs/>
      <w:color w:val="4F81BD" w:themeColor="accent1"/>
      <w:spacing w:val="15"/>
      <w:sz w:val="24"/>
      <w:szCs w:val="24"/>
    </w:rPr>
  </w:style>
  <w:style w:type="paragraph" w:styleId="Endnotentext">
    <w:name w:val="endnote text"/>
    <w:basedOn w:val="Standard"/>
    <w:link w:val="EndnotentextZchn"/>
    <w:uiPriority w:val="99"/>
    <w:semiHidden/>
    <w:unhideWhenUsed/>
    <w:rsid w:val="0083523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35238"/>
    <w:rPr>
      <w:sz w:val="20"/>
      <w:szCs w:val="20"/>
    </w:rPr>
  </w:style>
  <w:style w:type="character" w:styleId="Endnotenzeichen">
    <w:name w:val="endnote reference"/>
    <w:basedOn w:val="Absatz-Standardschriftart"/>
    <w:uiPriority w:val="99"/>
    <w:semiHidden/>
    <w:unhideWhenUsed/>
    <w:rsid w:val="00835238"/>
    <w:rPr>
      <w:vertAlign w:val="superscript"/>
    </w:rPr>
  </w:style>
  <w:style w:type="paragraph" w:styleId="Sprechblasentext">
    <w:name w:val="Balloon Text"/>
    <w:basedOn w:val="Standard"/>
    <w:link w:val="SprechblasentextZchn"/>
    <w:uiPriority w:val="99"/>
    <w:semiHidden/>
    <w:unhideWhenUsed/>
    <w:rsid w:val="008352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5238"/>
    <w:rPr>
      <w:rFonts w:ascii="Tahoma" w:hAnsi="Tahoma" w:cs="Tahoma"/>
      <w:sz w:val="16"/>
      <w:szCs w:val="16"/>
    </w:rPr>
  </w:style>
  <w:style w:type="character" w:styleId="Hyperlink">
    <w:name w:val="Hyperlink"/>
    <w:basedOn w:val="Absatz-Standardschriftart"/>
    <w:uiPriority w:val="99"/>
    <w:unhideWhenUsed/>
    <w:rsid w:val="00835238"/>
    <w:rPr>
      <w:color w:val="0000FF" w:themeColor="hyperlink"/>
      <w:u w:val="single"/>
    </w:rPr>
  </w:style>
  <w:style w:type="paragraph" w:styleId="Funotentext">
    <w:name w:val="footnote text"/>
    <w:basedOn w:val="Standard"/>
    <w:link w:val="FunotentextZchn"/>
    <w:uiPriority w:val="99"/>
    <w:semiHidden/>
    <w:unhideWhenUsed/>
    <w:rsid w:val="00E2270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22708"/>
    <w:rPr>
      <w:sz w:val="20"/>
      <w:szCs w:val="20"/>
    </w:rPr>
  </w:style>
  <w:style w:type="character" w:styleId="Funotenzeichen">
    <w:name w:val="footnote reference"/>
    <w:basedOn w:val="Absatz-Standardschriftart"/>
    <w:uiPriority w:val="99"/>
    <w:semiHidden/>
    <w:unhideWhenUsed/>
    <w:rsid w:val="00E22708"/>
    <w:rPr>
      <w:vertAlign w:val="superscript"/>
    </w:rPr>
  </w:style>
  <w:style w:type="character" w:customStyle="1" w:styleId="apple-style-span">
    <w:name w:val="apple-style-span"/>
    <w:basedOn w:val="Absatz-Standardschriftart"/>
    <w:rsid w:val="002827C3"/>
  </w:style>
  <w:style w:type="paragraph" w:styleId="Literaturverzeichnis">
    <w:name w:val="Bibliography"/>
    <w:basedOn w:val="Standard"/>
    <w:next w:val="Standard"/>
    <w:uiPriority w:val="37"/>
    <w:unhideWhenUsed/>
    <w:rsid w:val="001D4524"/>
  </w:style>
  <w:style w:type="table" w:styleId="Tabellengitternetz">
    <w:name w:val="Table Grid"/>
    <w:basedOn w:val="NormaleTabelle"/>
    <w:uiPriority w:val="59"/>
    <w:rsid w:val="00F76B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semiHidden/>
    <w:unhideWhenUsed/>
    <w:qFormat/>
    <w:rsid w:val="00013969"/>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AC0F96"/>
    <w:rPr>
      <w:rFonts w:asciiTheme="majorHAnsi" w:eastAsiaTheme="majorEastAsia" w:hAnsiTheme="majorHAnsi" w:cstheme="majorBidi"/>
      <w:b/>
      <w:bCs/>
      <w:color w:val="4F81BD" w:themeColor="accent1"/>
    </w:rPr>
  </w:style>
  <w:style w:type="character" w:customStyle="1" w:styleId="apple-converted-space">
    <w:name w:val="apple-converted-space"/>
    <w:basedOn w:val="Absatz-Standardschriftart"/>
    <w:rsid w:val="00401256"/>
  </w:style>
  <w:style w:type="character" w:styleId="Kommentarzeichen">
    <w:name w:val="annotation reference"/>
    <w:basedOn w:val="Absatz-Standardschriftart"/>
    <w:uiPriority w:val="99"/>
    <w:semiHidden/>
    <w:unhideWhenUsed/>
    <w:rsid w:val="00AA4B99"/>
    <w:rPr>
      <w:sz w:val="16"/>
      <w:szCs w:val="16"/>
    </w:rPr>
  </w:style>
  <w:style w:type="paragraph" w:styleId="Kommentartext">
    <w:name w:val="annotation text"/>
    <w:basedOn w:val="Standard"/>
    <w:link w:val="KommentartextZchn"/>
    <w:uiPriority w:val="99"/>
    <w:semiHidden/>
    <w:unhideWhenUsed/>
    <w:rsid w:val="00AA4B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A4B99"/>
    <w:rPr>
      <w:sz w:val="20"/>
      <w:szCs w:val="20"/>
    </w:rPr>
  </w:style>
  <w:style w:type="paragraph" w:styleId="Kommentarthema">
    <w:name w:val="annotation subject"/>
    <w:basedOn w:val="Kommentartext"/>
    <w:next w:val="Kommentartext"/>
    <w:link w:val="KommentarthemaZchn"/>
    <w:uiPriority w:val="99"/>
    <w:semiHidden/>
    <w:unhideWhenUsed/>
    <w:rsid w:val="00AA4B99"/>
    <w:rPr>
      <w:b/>
      <w:bCs/>
    </w:rPr>
  </w:style>
  <w:style w:type="character" w:customStyle="1" w:styleId="KommentarthemaZchn">
    <w:name w:val="Kommentarthema Zchn"/>
    <w:basedOn w:val="KommentartextZchn"/>
    <w:link w:val="Kommentarthema"/>
    <w:uiPriority w:val="99"/>
    <w:semiHidden/>
    <w:rsid w:val="00AA4B99"/>
    <w:rPr>
      <w:b/>
      <w:bCs/>
    </w:rPr>
  </w:style>
  <w:style w:type="paragraph" w:styleId="berarbeitung">
    <w:name w:val="Revision"/>
    <w:hidden/>
    <w:uiPriority w:val="99"/>
    <w:semiHidden/>
    <w:rsid w:val="00AA4B99"/>
    <w:pPr>
      <w:spacing w:after="0" w:line="240" w:lineRule="auto"/>
    </w:pPr>
  </w:style>
  <w:style w:type="paragraph" w:styleId="Kopfzeile">
    <w:name w:val="header"/>
    <w:basedOn w:val="Standard"/>
    <w:link w:val="KopfzeileZchn"/>
    <w:uiPriority w:val="99"/>
    <w:semiHidden/>
    <w:unhideWhenUsed/>
    <w:rsid w:val="00011F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11F36"/>
  </w:style>
  <w:style w:type="paragraph" w:styleId="Fuzeile">
    <w:name w:val="footer"/>
    <w:basedOn w:val="Standard"/>
    <w:link w:val="FuzeileZchn"/>
    <w:uiPriority w:val="99"/>
    <w:unhideWhenUsed/>
    <w:rsid w:val="00011F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1F36"/>
  </w:style>
</w:styles>
</file>

<file path=word/webSettings.xml><?xml version="1.0" encoding="utf-8"?>
<w:webSettings xmlns:r="http://schemas.openxmlformats.org/officeDocument/2006/relationships" xmlns:w="http://schemas.openxmlformats.org/wordprocessingml/2006/main">
  <w:divs>
    <w:div w:id="481001378">
      <w:bodyDiv w:val="1"/>
      <w:marLeft w:val="0"/>
      <w:marRight w:val="0"/>
      <w:marTop w:val="0"/>
      <w:marBottom w:val="0"/>
      <w:divBdr>
        <w:top w:val="none" w:sz="0" w:space="0" w:color="auto"/>
        <w:left w:val="none" w:sz="0" w:space="0" w:color="auto"/>
        <w:bottom w:val="none" w:sz="0" w:space="0" w:color="auto"/>
        <w:right w:val="none" w:sz="0" w:space="0" w:color="auto"/>
      </w:divBdr>
    </w:div>
    <w:div w:id="488521022">
      <w:bodyDiv w:val="1"/>
      <w:marLeft w:val="0"/>
      <w:marRight w:val="0"/>
      <w:marTop w:val="0"/>
      <w:marBottom w:val="0"/>
      <w:divBdr>
        <w:top w:val="none" w:sz="0" w:space="0" w:color="auto"/>
        <w:left w:val="none" w:sz="0" w:space="0" w:color="auto"/>
        <w:bottom w:val="none" w:sz="0" w:space="0" w:color="auto"/>
        <w:right w:val="none" w:sz="0" w:space="0" w:color="auto"/>
      </w:divBdr>
    </w:div>
    <w:div w:id="496457148">
      <w:bodyDiv w:val="1"/>
      <w:marLeft w:val="0"/>
      <w:marRight w:val="0"/>
      <w:marTop w:val="0"/>
      <w:marBottom w:val="0"/>
      <w:divBdr>
        <w:top w:val="none" w:sz="0" w:space="0" w:color="auto"/>
        <w:left w:val="none" w:sz="0" w:space="0" w:color="auto"/>
        <w:bottom w:val="none" w:sz="0" w:space="0" w:color="auto"/>
        <w:right w:val="none" w:sz="0" w:space="0" w:color="auto"/>
      </w:divBdr>
    </w:div>
    <w:div w:id="994605071">
      <w:bodyDiv w:val="1"/>
      <w:marLeft w:val="0"/>
      <w:marRight w:val="0"/>
      <w:marTop w:val="0"/>
      <w:marBottom w:val="0"/>
      <w:divBdr>
        <w:top w:val="none" w:sz="0" w:space="0" w:color="auto"/>
        <w:left w:val="none" w:sz="0" w:space="0" w:color="auto"/>
        <w:bottom w:val="none" w:sz="0" w:space="0" w:color="auto"/>
        <w:right w:val="none" w:sz="0" w:space="0" w:color="auto"/>
      </w:divBdr>
    </w:div>
    <w:div w:id="212541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Bre08</b:Tag>
    <b:SourceType>DocumentFromInternetSite</b:SourceType>
    <b:Guid>{38D050CF-1D56-4D4E-B41F-3A5EEF8C6EC4}</b:Guid>
    <b:LCID>0</b:LCID>
    <b:Author>
      <b:Author>
        <b:NameList>
          <b:Person>
            <b:Last>Eich</b:Last>
            <b:First>Brendan</b:First>
          </b:Person>
        </b:NameList>
      </b:Author>
    </b:Author>
    <b:Title>es-discuss ECMAScript mailing list</b:Title>
    <b:Year>2008</b:Year>
    <b:URL>https://mail.mozilla.org/pipermail/es-discuss/2008-August/006837.html</b:URL>
    <b:RefOrder>10</b:RefOrder>
  </b:Source>
  <b:Source>
    <b:Tag>Bre07</b:Tag>
    <b:SourceType>InternetSite</b:SourceType>
    <b:Guid>{C27FA540-6DA5-4611-BDAB-D99556CAB691}</b:Guid>
    <b:LCID>0</b:LCID>
    <b:Author>
      <b:Author>
        <b:NameList>
          <b:Person>
            <b:Last>Eich</b:Last>
            <b:First>Brendan</b:First>
          </b:Person>
        </b:NameList>
      </b:Author>
    </b:Author>
    <b:Title>Comment to “An open letter to Chris Wilson”</b:Title>
    <b:Year>2007</b:Year>
    <b:URL>http://brendaneich.com/2007/10/open-letter-to-chris-wilson/#comment-583</b:URL>
    <b:RefOrder>8</b:RefOrder>
  </b:Source>
  <b:Source>
    <b:Tag>Jan</b:Tag>
    <b:SourceType>DocumentFromInternetSite</b:SourceType>
    <b:Guid>{F42D534D-2797-40D8-B876-C7EFEF1E7B8F}</b:Guid>
    <b:LCID>0</b:LCID>
    <b:Title>Jangaroo license</b:Title>
    <b:URL>http://www.jangaroo.net/home/license.html</b:URL>
    <b:RefOrder>5</b:RefOrder>
  </b:Source>
  <b:Source>
    <b:Tag>ECM</b:Tag>
    <b:SourceType>DocumentFromInternetSite</b:SourceType>
    <b:Guid>{BE36741B-4F26-440D-8D6F-91C0E98148BA}</b:Guid>
    <b:LCID>0</b:LCID>
    <b:Title>ECMAScript 4 Specification (abandoned)</b:Title>
    <b:URL>http://www.ecmascript.org/es4/spec/overview.pdf</b:URL>
    <b:RefOrder>9</b:RefOrder>
  </b:Source>
  <b:Source>
    <b:Tag>ECM99</b:Tag>
    <b:SourceType>DocumentFromInternetSite</b:SourceType>
    <b:Guid>{4DA05871-CCF0-463D-B97A-13F4921AB7C6}</b:Guid>
    <b:LCID>0</b:LCID>
    <b:Title>ECMA-262, ECMScript Language Specification, 3rd Edition</b:Title>
    <b:Year>1999</b:Year>
    <b:Month>December</b:Month>
    <b:URL>http://www.ecma-international.org/publications/files/ECMA-ST-ARCH/ECMA-262,%203rd%20edition,%20December%201999.pdf</b:URL>
    <b:RefOrder>12</b:RefOrder>
  </b:Source>
  <b:Source>
    <b:Tag>Jan1</b:Tag>
    <b:SourceType>DocumentFromInternetSite</b:SourceType>
    <b:Guid>{1AA3FC27-2CA5-4BBC-9FA6-354801F52D98}</b:Guid>
    <b:LCID>0</b:LCID>
    <b:Title>Jangaroo Wiki</b:Title>
    <b:URL>https://github.com/CoreMedia/jangaroo-tools/wiki</b:URL>
    <b:RefOrder>15</b:RefOrder>
  </b:Source>
  <b:Source>
    <b:Tag>JFl</b:Tag>
    <b:SourceType>DocumentFromInternetSite</b:SourceType>
    <b:Guid>{7EA58557-8E39-4F50-901F-E152C32FF86B}</b:Guid>
    <b:LCID>0</b:LCID>
    <b:Title>JFlex Scanner Generator</b:Title>
    <b:URL>http://jflex.de</b:URL>
    <b:RefOrder>17</b:RefOrder>
  </b:Source>
  <b:Source>
    <b:Tag>Dou</b:Tag>
    <b:SourceType>DocumentFromInternetSite</b:SourceType>
    <b:Guid>{1A81C17E-6AD9-4EE7-BFB6-65C0C0CFB7F3}</b:Guid>
    <b:LCID>0</b:LCID>
    <b:Author>
      <b:Author>
        <b:NameList>
          <b:Person>
            <b:Last>Crockford</b:Last>
            <b:First>Douglas</b:First>
          </b:Person>
        </b:NameList>
      </b:Author>
    </b:Author>
    <b:Title>Private Members in JavaScript</b:Title>
    <b:URL>http://javascript.crockford.com/private.html</b:URL>
    <b:Year>2001</b:Year>
    <b:RefOrder>19</b:RefOrder>
  </b:Source>
  <b:Source>
    <b:Tag>Ado</b:Tag>
    <b:SourceType>DocumentFromInternetSite</b:SourceType>
    <b:Guid>{439B0B60-FEAB-4E4D-B933-C29E6A2837B0}</b:Guid>
    <b:LCID>0</b:LCID>
    <b:Title>Adobe Flash Builder</b:Title>
    <b:URL>http://www.adobe.com/de/products/flash-builder.html</b:URL>
    <b:RefOrder>23</b:RefOrder>
  </b:Source>
  <b:Source>
    <b:Tag>Abo</b:Tag>
    <b:SourceType>DocumentFromInternetSite</b:SourceType>
    <b:Guid>{9AB02558-1F5F-473D-86DA-2652AE1BC9FF}</b:Guid>
    <b:LCID>0</b:LCID>
    <b:Title>About the ASDoc tool</b:Title>
    <b:InternetSiteTitle>Adobe Flex 4.5</b:InternetSiteTitle>
    <b:URL>http://help.adobe.com/en_US/flex/using/WSd0ded3821e0d52fe1e63e3d11c2f44bb7b-7fef.html</b:URL>
    <b:RefOrder>26</b:RefOrder>
  </b:Source>
  <b:Source>
    <b:Tag>Gor</b:Tag>
    <b:SourceType>DocumentFromInternetSite</b:SourceType>
    <b:Guid>{36179C53-BAA3-471F-BE07-5E1148AC89AA}</b:Guid>
    <b:LCID>0</b:LCID>
    <b:Title>Gordon JavaScript Flash VM</b:Title>
    <b:URL>https://github.com/tobeytailor/gordon</b:URL>
    <b:RefOrder>28</b:RefOrder>
  </b:Source>
  <b:Source>
    <b:Tag>ECM11</b:Tag>
    <b:SourceType>DocumentFromInternetSite</b:SourceType>
    <b:Guid>{2D21CC47-AE29-42A5-BD21-2CC5FA15C49B}</b:Guid>
    <b:LCID>0</b:LCID>
    <b:Title> ECMA-262, ECMAScript Language Specification, 5.1 Edition</b:Title>
    <b:Year>2011</b:Year>
    <b:Month>June</b:Month>
    <b:URL>http://www.ecma-international.org/publications/files/ECMA-ST/Ecma-262.pdf</b:URL>
    <b:RefOrder>11</b:RefOrder>
  </b:Source>
  <b:Source>
    <b:Tag>Egt</b:Tag>
    <b:SourceType>DocumentFromInternetSite</b:SourceType>
    <b:Guid>{95B9E364-06BE-434B-A8F1-0576D2E3FDF8}</b:Guid>
    <b:LCID>0</b:LCID>
    <b:Title>Firebug plug-in “Illuminations”</b:Title>
    <b:URL>http://www.illuminations-for-developers.com</b:URL>
    <b:Author>
      <b:Author>
        <b:NameList>
          <b:Person>
            <b:Last>Roussey</b:Last>
            <b:First>Steven</b:First>
          </b:Person>
        </b:NameList>
      </b:Author>
    </b:Author>
    <b:RefOrder>6</b:RefOrder>
  </b:Source>
  <b:Source>
    <b:Tag>Ado2</b:Tag>
    <b:SourceType>DocumentFromInternetSite</b:SourceType>
    <b:Guid>{4B955F0B-D4A9-45DB-9D94-B669054B1B9F}</b:Guid>
    <b:LCID>0</b:LCID>
    <b:Title>Adobe Virtual Machine 2 (AVM2)</b:Title>
    <b:URL>http://www.adobe.com/content/dam/Adobe/en/devnet/actionscript/articles/avm2overview.pdf</b:URL>
    <b:RefOrder>2</b:RefOrder>
  </b:Source>
  <b:Source>
    <b:Tag>Act1</b:Tag>
    <b:SourceType>DocumentFromInternetSite</b:SourceType>
    <b:Guid>{A2550FAA-1479-408B-9CB0-D333D73F31D2}</b:Guid>
    <b:LCID>0</b:LCID>
    <b:Title>ActionScript 3 Overview</b:Title>
    <b:URL>http://www.adobe.com/devnet/actionscript/articles/actionscript3_overview.html</b:URL>
    <b:RefOrder>1</b:RefOrder>
  </b:Source>
  <b:Source>
    <b:Tag>Ado3</b:Tag>
    <b:SourceType>DocumentFromInternetSite</b:SourceType>
    <b:Guid>{FC99706E-BA7A-41D3-987C-47A0B7DD5B07}</b:Guid>
    <b:LCID>0</b:LCID>
    <b:Title>Adobe AIR</b:Title>
    <b:URL>http://www.adobe.com/products/air</b:URL>
    <b:RefOrder>4</b:RefOrder>
  </b:Source>
  <b:Source>
    <b:Tag>Ado4</b:Tag>
    <b:SourceType>DocumentFromInternetSite</b:SourceType>
    <b:Guid>{0BA31258-DD81-4E5C-8517-84A866EB8C9D}</b:Guid>
    <b:LCID>0</b:LCID>
    <b:Title>Adobe Flash Player</b:Title>
    <b:URL>http://www.adobe.com/products/flashplayer</b:URL>
    <b:RefOrder>3</b:RefOrder>
  </b:Source>
  <b:Source>
    <b:Tag>Act</b:Tag>
    <b:SourceType>DocumentFromInternetSite</b:SourceType>
    <b:Guid>{043CAC5D-D271-450E-A9B6-DB16647A5B2A}</b:Guid>
    <b:LCID>0</b:LCID>
    <b:Title>ActionScript® 3.0 Reference for the Adobe® Flash® Platform</b:Title>
    <b:URL>http://help.adobe.com/en_US/FlashPlatform/reference/actionscript/3</b:URL>
    <b:RefOrder>13</b:RefOrder>
  </b:Source>
  <b:Source>
    <b:Tag>Ado1</b:Tag>
    <b:SourceType>DocumentFromInternetSite</b:SourceType>
    <b:Guid>{9DB8AC61-1550-4AD3-B28C-986A482A6BA8}</b:Guid>
    <b:LCID>0</b:LCID>
    <b:URL>http://www.adobe.com/products/flex</b:URL>
    <b:Title>Adobe Flex</b:Title>
    <b:RefOrder>31</b:RefOrder>
  </b:Source>
  <b:Source>
    <b:Tag>Apa</b:Tag>
    <b:SourceType>InternetSite</b:SourceType>
    <b:Guid>{87C65CE7-D1B4-4C4D-BF3A-48E9EF76AAF7}</b:Guid>
    <b:LCID>0</b:LCID>
    <b:URL>http://maven.apache.org</b:URL>
    <b:Title>Apache Maven</b:Title>
    <b:RefOrder>21</b:RefOrder>
  </b:Source>
  <b:Source>
    <b:Tag>CUP</b:Tag>
    <b:SourceType>DocumentFromInternetSite</b:SourceType>
    <b:Guid>{6B884239-611C-47F3-9D60-0AC81E0B4FEA}</b:Guid>
    <b:LCID>0</b:LCID>
    <b:Title>CUP Parser Generator</b:Title>
    <b:URL>http://www2.cs.tum.edu/projects/cup</b:URL>
    <b:RefOrder>18</b:RefOrder>
  </b:Source>
  <b:Source>
    <b:Tag>Ecl</b:Tag>
    <b:SourceType>DocumentFromInternetSite</b:SourceType>
    <b:Guid>{B90D5E56-70B5-4046-9412-B9EB66ACF180}</b:Guid>
    <b:LCID>0</b:LCID>
    <b:Title>Eclipse/axdt</b:Title>
    <b:URL>http://axdt.org</b:URL>
    <b:RefOrder>24</b:RefOrder>
  </b:Source>
  <b:Source>
    <b:Tag>Ext</b:Tag>
    <b:SourceType>DocumentFromInternetSite</b:SourceType>
    <b:Guid>{8841DF9C-E4E1-45D1-A009-B1C7B17C20E1}</b:Guid>
    <b:LCID>0</b:LCID>
    <b:Title>Ext Core</b:Title>
    <b:ProductionCompany>Sencha</b:ProductionCompany>
    <b:URL>http://www.sencha.com/products/extcore</b:URL>
    <b:RefOrder>20</b:RefOrder>
  </b:Source>
  <b:Source>
    <b:Tag>Fir</b:Tag>
    <b:SourceType>DocumentFromInternetSite</b:SourceType>
    <b:Guid>{2333572B-7FAC-46A8-A3BE-5E50D3F8FA76}</b:Guid>
    <b:LCID>0</b:LCID>
    <b:Title>Firebug Firefox Plugin</b:Title>
    <b:URL>http://getfirebug.com</b:URL>
    <b:RefOrder>16</b:RefOrder>
  </b:Source>
  <b:Source>
    <b:Tag>Fla</b:Tag>
    <b:SourceType>InternetSite</b:SourceType>
    <b:Guid>{5A82691C-A938-4F6A-A246-BCEAEE1796CE}</b:Guid>
    <b:LCID>0</b:LCID>
    <b:URL>http://www.flashdevelop.org</b:URL>
    <b:Title>FlashDevelop</b:Title>
    <b:RefOrder>22</b:RefOrder>
  </b:Source>
  <b:Source>
    <b:Tag>Goo</b:Tag>
    <b:SourceType>InternetSite</b:SourceType>
    <b:Guid>{2A55C02A-4DF6-4D17-A4B9-5877D8A33310}</b:Guid>
    <b:LCID>0</b:LCID>
    <b:URL>http://swiffy.googlelabs.com</b:URL>
    <b:Title>Google Swiffy</b:Title>
    <b:RefOrder>27</b:RefOrder>
  </b:Source>
  <b:Source>
    <b:Tag>HaX</b:Tag>
    <b:SourceType>InternetSite</b:SourceType>
    <b:Guid>{1CA302C5-9598-449A-9B0C-DA8034A6A996}</b:Guid>
    <b:LCID>0</b:LCID>
    <b:URL>http://haxe.org</b:URL>
    <b:Title>HaXe Programming Language</b:Title>
    <b:RefOrder>30</b:RefOrder>
  </b:Source>
  <b:Source>
    <b:Tag>Hel</b:Tag>
    <b:SourceType>InternetSite</b:SourceType>
    <b:Guid>{E50E8CDD-7ECC-4BDD-8AF4-BA5980667580}</b:Guid>
    <b:LCID>0</b:LCID>
    <b:URL>http://helma.org</b:URL>
    <b:Title>Helma</b:Title>
    <b:RefOrder>35</b:RefOrder>
  </b:Source>
  <b:Source>
    <b:Tag>Int</b:Tag>
    <b:SourceType>DocumentFromInternetSite</b:SourceType>
    <b:Guid>{13952043-4D78-4090-B76F-EE2A56E47F4C}</b:Guid>
    <b:LCID>0</b:LCID>
    <b:Title>IntelliJ IDEA Ultimate Edition</b:Title>
    <b:URL>http://www.jetbrains.com/idea</b:URL>
    <b:RefOrder>7</b:RefOrder>
  </b:Source>
  <b:Source>
    <b:Tag>Jan3</b:Tag>
    <b:SourceType>DocumentFromInternetSite</b:SourceType>
    <b:Guid>{F1EFC342-3C8F-411A-AF7B-FD89D4A81F75}</b:Guid>
    <b:LCID>0</b:LCID>
    <b:Title>Jangaroo Applications</b:Title>
    <b:URL>http://www.jangaroo.net/applications</b:URL>
    <b:RefOrder>32</b:RefOrder>
  </b:Source>
  <b:Source>
    <b:Tag>Jan2</b:Tag>
    <b:SourceType>InternetSite</b:SourceType>
    <b:Guid>{7202C668-58CA-474F-839B-35EC0EF85478}</b:Guid>
    <b:LCID>0</b:LCID>
    <b:URL>https://github.com/CoreMedia/jangaroo-libs/wiki/Overview</b:URL>
    <b:Title>Jangaroo Libraries Wiki</b:Title>
    <b:RefOrder>33</b:RefOrder>
  </b:Source>
  <b:Source>
    <b:Tag>Mas</b:Tag>
    <b:SourceType>InternetSite</b:SourceType>
    <b:Guid>{13C3F790-56E5-4C0A-B929-9DCBB8112504}</b:Guid>
    <b:LCID>0</b:LCID>
    <b:URL>http://www.mascaraengine.com</b:URL>
    <b:Title>Mascara</b:Title>
    <b:RefOrder>29</b:RefOrder>
  </b:Source>
  <b:Source>
    <b:Tag>Nod</b:Tag>
    <b:SourceType>InternetSite</b:SourceType>
    <b:Guid>{89999022-8BB3-4F67-AA96-F1E926AE2763}</b:Guid>
    <b:LCID>0</b:LCID>
    <b:URL>http://nodejs.org</b:URL>
    <b:Title>Node.js</b:Title>
    <b:RefOrder>34</b:RefOrder>
  </b:Source>
  <b:Source>
    <b:Tag>Pow</b:Tag>
    <b:SourceType>InternetSite</b:SourceType>
    <b:Guid>{452070C7-BE26-4535-8938-F85BC6A4E89A}</b:Guid>
    <b:LCID>0</b:LCID>
    <b:URL>http://www.fdt.powerflasher.com</b:URL>
    <b:Title>Powerflasher FDT</b:Title>
    <b:RefOrder>25</b:RefOrder>
  </b:Source>
  <b:Source>
    <b:Tag>The</b:Tag>
    <b:SourceType>DocumentFromInternetSite</b:SourceType>
    <b:Guid>{AA899FDE-07EA-4883-93CB-6777EECE43B4}</b:Guid>
    <b:LCID>0</b:LCID>
    <b:Title>mxmlc, part of the Flex SDK</b:Title>
    <b:URL>http://opensource.adobe.com/wiki/display/flexsdk/Flex+SDK</b:URL>
    <b:RefOrder>14</b:RefOrder>
  </b:Source>
</b:Sources>
</file>

<file path=customXml/itemProps1.xml><?xml version="1.0" encoding="utf-8"?>
<ds:datastoreItem xmlns:ds="http://schemas.openxmlformats.org/officeDocument/2006/customXml" ds:itemID="{91E524B4-7DCA-40B8-BA39-CF5A5D9AE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3464</Words>
  <Characters>21828</Characters>
  <Application>Microsoft Office Word</Application>
  <DocSecurity>0</DocSecurity>
  <Lines>181</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CoreMedia AG</Company>
  <LinksUpToDate>false</LinksUpToDate>
  <CharactersWithSpaces>25242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Wienber</dc:creator>
  <cp:lastModifiedBy>Andreas Gawecki</cp:lastModifiedBy>
  <cp:revision>58</cp:revision>
  <cp:lastPrinted>2011-08-19T18:06:00Z</cp:lastPrinted>
  <dcterms:created xsi:type="dcterms:W3CDTF">2011-08-16T20:04:00Z</dcterms:created>
  <dcterms:modified xsi:type="dcterms:W3CDTF">2011-08-19T18:07:00Z</dcterms:modified>
</cp:coreProperties>
</file>